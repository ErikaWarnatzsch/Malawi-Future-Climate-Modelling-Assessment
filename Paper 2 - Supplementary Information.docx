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5C5A" w14:textId="441586B0" w:rsidR="002C321C" w:rsidRPr="00102A77" w:rsidRDefault="002C321C" w:rsidP="002C321C">
      <w:pPr>
        <w:pStyle w:val="Subtitle"/>
        <w:rPr>
          <w:sz w:val="28"/>
          <w:szCs w:val="28"/>
        </w:rPr>
      </w:pPr>
      <w:r w:rsidRPr="00102A77">
        <w:rPr>
          <w:sz w:val="28"/>
          <w:szCs w:val="28"/>
        </w:rPr>
        <w:t>Supplementary information supporting the paper: Warnatzsch and Reay (</w:t>
      </w:r>
      <w:r w:rsidR="004E5052" w:rsidRPr="00102A77">
        <w:rPr>
          <w:sz w:val="28"/>
          <w:szCs w:val="28"/>
        </w:rPr>
        <w:t>2019</w:t>
      </w:r>
      <w:r w:rsidRPr="00102A77">
        <w:rPr>
          <w:sz w:val="28"/>
          <w:szCs w:val="28"/>
        </w:rPr>
        <w:t>)</w:t>
      </w:r>
      <w:r w:rsidR="004E5052" w:rsidRPr="00102A77">
        <w:rPr>
          <w:sz w:val="28"/>
          <w:szCs w:val="28"/>
        </w:rPr>
        <w:t xml:space="preserve"> Assessing Climate Change Projections and Impacts on Central Malawi’s Maize Yield: The Risk of Maladaptation.</w:t>
      </w:r>
    </w:p>
    <w:p w14:paraId="08DCE3BC" w14:textId="59D6D84A" w:rsidR="00102A77" w:rsidRPr="00102A77" w:rsidRDefault="00102A77" w:rsidP="00102A77">
      <w:pPr>
        <w:pStyle w:val="Heading2"/>
      </w:pPr>
      <w:r>
        <w:t>Supplementary Tables and Figures</w:t>
      </w:r>
    </w:p>
    <w:p w14:paraId="30C2AD7B" w14:textId="4F8D6E42" w:rsidR="003C540D" w:rsidRDefault="003C540D" w:rsidP="00265593">
      <w:pPr>
        <w:pStyle w:val="Caption"/>
        <w:spacing w:after="0"/>
      </w:pPr>
      <w:bookmarkStart w:id="0" w:name="_Ref1563054"/>
      <w:r>
        <w:t xml:space="preserve">Table </w:t>
      </w:r>
      <w:r w:rsidR="00871C17">
        <w:rPr>
          <w:noProof/>
        </w:rPr>
        <w:fldChar w:fldCharType="begin"/>
      </w:r>
      <w:r w:rsidR="00871C17">
        <w:rPr>
          <w:noProof/>
        </w:rPr>
        <w:instrText xml:space="preserve"> SEQ Table \* ARABIC </w:instrText>
      </w:r>
      <w:r w:rsidR="00871C17">
        <w:rPr>
          <w:noProof/>
        </w:rPr>
        <w:fldChar w:fldCharType="separate"/>
      </w:r>
      <w:r w:rsidR="009C6996">
        <w:rPr>
          <w:noProof/>
        </w:rPr>
        <w:t>1</w:t>
      </w:r>
      <w:r w:rsidR="00871C17">
        <w:rPr>
          <w:noProof/>
        </w:rPr>
        <w:fldChar w:fldCharType="end"/>
      </w:r>
      <w:bookmarkEnd w:id="0"/>
      <w:r>
        <w:t>: Regional Climate Models</w:t>
      </w:r>
      <w:r w:rsidR="004E5052">
        <w:t xml:space="preserve"> (RCM) sources</w:t>
      </w:r>
      <w:r>
        <w:t xml:space="preserve">. </w:t>
      </w:r>
      <w:r w:rsidRPr="00ED5E23">
        <w:t xml:space="preserve">All of the models other than CanRCM4_r2 were accessed through The Earth System Grid Federation (ESGF) data index </w:t>
      </w:r>
      <w:r w:rsidRPr="00ED5E23">
        <w:fldChar w:fldCharType="begin"/>
      </w:r>
      <w:r w:rsidRPr="00ED5E23">
        <w:instrText xml:space="preserve"> ADDIN EN.CITE &lt;EndNote&gt;&lt;Cite&gt;&lt;Author&gt;ESGF&lt;/Author&gt;&lt;Year&gt;2017&lt;/Year&gt;&lt;IDText&gt;ESGF@LiU/CORDEX&lt;/IDText&gt;&lt;DisplayText&gt;(ESGF, 2017)&lt;/DisplayText&gt;&lt;record&gt;&lt;urls&gt;&lt;related-urls&gt;&lt;url&gt;https://esg-dn1.nsc.liu.se/projects/cordex/&lt;/url&gt;&lt;/related-urls&gt;&lt;/urls&gt;&lt;titles&gt;&lt;title&gt;ESGF@LiU/CORDEX&lt;/title&gt;&lt;/titles&gt;&lt;number&gt;26 June&lt;/number&gt;&lt;contributors&gt;&lt;authors&gt;&lt;author&gt;ESGF&lt;/author&gt;&lt;/authors&gt;&lt;/contributors&gt;&lt;added-date format="utc"&gt;1504010420&lt;/added-date&gt;&lt;ref-type name="Web Page"&gt;12&lt;/ref-type&gt;&lt;dates&gt;&lt;year&gt;2017&lt;/year&gt;&lt;/dates&gt;&lt;rec-number&gt;77&lt;/rec-number&gt;&lt;last-updated-date format="utc"&gt;1504010525&lt;/last-updated-date&gt;&lt;volume&gt;2017&lt;/volume&gt;&lt;/record&gt;&lt;/Cite&gt;&lt;/EndNote&gt;</w:instrText>
      </w:r>
      <w:r w:rsidRPr="00ED5E23">
        <w:fldChar w:fldCharType="separate"/>
      </w:r>
      <w:r w:rsidRPr="00ED5E23">
        <w:rPr>
          <w:noProof/>
        </w:rPr>
        <w:t>(ESGF, 2017)</w:t>
      </w:r>
      <w:r w:rsidRPr="00ED5E23">
        <w:fldChar w:fldCharType="end"/>
      </w:r>
      <w:r w:rsidRPr="00ED5E23">
        <w:t xml:space="preserve">. The CanRCM4_r2 model was accessed through the Canadian Centre for Climate Modelling and Analysis website </w:t>
      </w:r>
      <w:r w:rsidRPr="00ED5E23">
        <w:fldChar w:fldCharType="begin"/>
      </w:r>
      <w:r w:rsidRPr="00ED5E23">
        <w:instrText xml:space="preserve"> ADDIN EN.CITE &lt;EndNote&gt;&lt;Cite&gt;&lt;Author&gt;CCCma&lt;/Author&gt;&lt;Year&gt;2017&lt;/Year&gt;&lt;IDText&gt;Canadian Regional Climate Model Output&lt;/IDText&gt;&lt;DisplayText&gt;(CCCma, 2017)&lt;/DisplayText&gt;&lt;record&gt;&lt;urls&gt;&lt;related-urls&gt;&lt;url&gt;http://climate-modelling.canada.ca/climatemodeldata/canrcm/CanRCM4/index.shtml&lt;/url&gt;&lt;/related-urls&gt;&lt;/urls&gt;&lt;titles&gt;&lt;title&gt;Canadian Regional Climate Model Output&lt;/title&gt;&lt;/titles&gt;&lt;number&gt;26 June&lt;/number&gt;&lt;contributors&gt;&lt;authors&gt;&lt;author&gt;CCCma&lt;/author&gt;&lt;/authors&gt;&lt;/contributors&gt;&lt;added-date format="utc"&gt;1506431227&lt;/added-date&gt;&lt;ref-type name="Web Page"&gt;12&lt;/ref-type&gt;&lt;dates&gt;&lt;year&gt;2017&lt;/year&gt;&lt;/dates&gt;&lt;rec-number&gt;80&lt;/rec-number&gt;&lt;publisher&gt;Government of Canada&lt;/publisher&gt;&lt;last-updated-date format="utc"&gt;1506431357&lt;/last-updated-date&gt;&lt;volume&gt;2017&lt;/volume&gt;&lt;/record&gt;&lt;/Cite&gt;&lt;/EndNote&gt;</w:instrText>
      </w:r>
      <w:r w:rsidRPr="00ED5E23">
        <w:fldChar w:fldCharType="separate"/>
      </w:r>
      <w:r w:rsidRPr="00ED5E23">
        <w:rPr>
          <w:noProof/>
        </w:rPr>
        <w:t>(CCCma, 2017)</w:t>
      </w:r>
      <w:r w:rsidRPr="00ED5E23">
        <w:fldChar w:fldCharType="end"/>
      </w:r>
      <w:r w:rsidRPr="00ED5E23">
        <w:t xml:space="preserve">. </w:t>
      </w:r>
    </w:p>
    <w:tbl>
      <w:tblPr>
        <w:tblW w:w="9067"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696"/>
        <w:gridCol w:w="2815"/>
        <w:gridCol w:w="2150"/>
        <w:gridCol w:w="1061"/>
        <w:gridCol w:w="1345"/>
      </w:tblGrid>
      <w:tr w:rsidR="003C540D" w:rsidRPr="00637ED8" w14:paraId="504D6C4C" w14:textId="77777777" w:rsidTr="004702A6">
        <w:trPr>
          <w:trHeight w:val="570"/>
        </w:trPr>
        <w:tc>
          <w:tcPr>
            <w:tcW w:w="1696" w:type="dxa"/>
            <w:tcBorders>
              <w:bottom w:val="double" w:sz="4" w:space="0" w:color="5B9BD5" w:themeColor="accent5"/>
            </w:tcBorders>
            <w:shd w:val="clear" w:color="auto" w:fill="auto"/>
            <w:noWrap/>
            <w:vAlign w:val="center"/>
            <w:hideMark/>
          </w:tcPr>
          <w:p w14:paraId="378617C8" w14:textId="77777777" w:rsidR="003C540D" w:rsidRPr="00637ED8" w:rsidRDefault="003C540D" w:rsidP="004702A6">
            <w:pPr>
              <w:spacing w:after="0" w:line="240" w:lineRule="auto"/>
              <w:jc w:val="center"/>
              <w:rPr>
                <w:b/>
                <w:bCs/>
              </w:rPr>
            </w:pPr>
            <w:r w:rsidRPr="00637ED8">
              <w:rPr>
                <w:b/>
                <w:bCs/>
              </w:rPr>
              <w:t>RCM</w:t>
            </w:r>
          </w:p>
        </w:tc>
        <w:tc>
          <w:tcPr>
            <w:tcW w:w="2815" w:type="dxa"/>
            <w:tcBorders>
              <w:bottom w:val="double" w:sz="4" w:space="0" w:color="5B9BD5" w:themeColor="accent5"/>
            </w:tcBorders>
            <w:shd w:val="clear" w:color="auto" w:fill="auto"/>
            <w:vAlign w:val="center"/>
            <w:hideMark/>
          </w:tcPr>
          <w:p w14:paraId="2E4B342A" w14:textId="77777777" w:rsidR="003C540D" w:rsidRPr="00637ED8" w:rsidRDefault="003C540D" w:rsidP="004702A6">
            <w:pPr>
              <w:spacing w:after="0" w:line="240" w:lineRule="auto"/>
              <w:jc w:val="center"/>
              <w:rPr>
                <w:b/>
                <w:bCs/>
              </w:rPr>
            </w:pPr>
            <w:r w:rsidRPr="00637ED8">
              <w:rPr>
                <w:b/>
                <w:bCs/>
              </w:rPr>
              <w:t>Institution</w:t>
            </w:r>
          </w:p>
        </w:tc>
        <w:tc>
          <w:tcPr>
            <w:tcW w:w="2150" w:type="dxa"/>
            <w:tcBorders>
              <w:bottom w:val="double" w:sz="4" w:space="0" w:color="5B9BD5" w:themeColor="accent5"/>
            </w:tcBorders>
            <w:shd w:val="clear" w:color="auto" w:fill="auto"/>
            <w:vAlign w:val="center"/>
          </w:tcPr>
          <w:p w14:paraId="161D074D" w14:textId="77777777" w:rsidR="003C540D" w:rsidRPr="00637ED8" w:rsidRDefault="003C540D" w:rsidP="004702A6">
            <w:pPr>
              <w:spacing w:after="0" w:line="240" w:lineRule="auto"/>
              <w:jc w:val="center"/>
              <w:rPr>
                <w:b/>
                <w:bCs/>
              </w:rPr>
            </w:pPr>
            <w:r w:rsidRPr="00637ED8">
              <w:rPr>
                <w:b/>
                <w:bCs/>
              </w:rPr>
              <w:t>Lateral Boundary Conditions</w:t>
            </w:r>
          </w:p>
        </w:tc>
        <w:tc>
          <w:tcPr>
            <w:tcW w:w="1061" w:type="dxa"/>
            <w:tcBorders>
              <w:bottom w:val="double" w:sz="4" w:space="0" w:color="5B9BD5" w:themeColor="accent5"/>
            </w:tcBorders>
            <w:vAlign w:val="center"/>
          </w:tcPr>
          <w:p w14:paraId="72ADD8DB" w14:textId="77777777" w:rsidR="003C540D" w:rsidRPr="00637ED8" w:rsidRDefault="004702A6" w:rsidP="004702A6">
            <w:pPr>
              <w:spacing w:after="0" w:line="240" w:lineRule="auto"/>
              <w:jc w:val="center"/>
              <w:rPr>
                <w:b/>
                <w:bCs/>
              </w:rPr>
            </w:pPr>
            <w:r>
              <w:rPr>
                <w:b/>
                <w:bCs/>
              </w:rPr>
              <w:t xml:space="preserve">Original </w:t>
            </w:r>
            <w:r w:rsidR="003C540D">
              <w:rPr>
                <w:b/>
                <w:bCs/>
              </w:rPr>
              <w:t>Calendar</w:t>
            </w:r>
          </w:p>
        </w:tc>
        <w:tc>
          <w:tcPr>
            <w:tcW w:w="1345" w:type="dxa"/>
            <w:tcBorders>
              <w:bottom w:val="double" w:sz="4" w:space="0" w:color="5B9BD5" w:themeColor="accent5"/>
            </w:tcBorders>
            <w:shd w:val="clear" w:color="auto" w:fill="auto"/>
            <w:vAlign w:val="center"/>
          </w:tcPr>
          <w:p w14:paraId="12653921" w14:textId="77777777" w:rsidR="003C540D" w:rsidRPr="00637ED8" w:rsidRDefault="003C540D" w:rsidP="004702A6">
            <w:pPr>
              <w:spacing w:after="0" w:line="240" w:lineRule="auto"/>
              <w:jc w:val="center"/>
              <w:rPr>
                <w:b/>
                <w:bCs/>
              </w:rPr>
            </w:pPr>
            <w:r w:rsidRPr="00637ED8">
              <w:rPr>
                <w:b/>
                <w:bCs/>
              </w:rPr>
              <w:t>Reference</w:t>
            </w:r>
          </w:p>
        </w:tc>
      </w:tr>
      <w:tr w:rsidR="003C540D" w:rsidRPr="00637ED8" w14:paraId="1DFF32A1" w14:textId="77777777" w:rsidTr="004702A6">
        <w:trPr>
          <w:trHeight w:val="197"/>
        </w:trPr>
        <w:tc>
          <w:tcPr>
            <w:tcW w:w="1696" w:type="dxa"/>
            <w:vMerge w:val="restart"/>
            <w:tcBorders>
              <w:top w:val="double" w:sz="4" w:space="0" w:color="5B9BD5" w:themeColor="accent5"/>
            </w:tcBorders>
            <w:shd w:val="clear" w:color="auto" w:fill="auto"/>
            <w:noWrap/>
            <w:vAlign w:val="center"/>
            <w:hideMark/>
          </w:tcPr>
          <w:p w14:paraId="45407A1F" w14:textId="77777777" w:rsidR="003C540D" w:rsidRPr="00637ED8" w:rsidRDefault="003C540D" w:rsidP="0035604C">
            <w:pPr>
              <w:spacing w:after="0" w:line="240" w:lineRule="auto"/>
              <w:rPr>
                <w:b/>
                <w:bCs/>
              </w:rPr>
            </w:pPr>
            <w:r w:rsidRPr="00637ED8">
              <w:rPr>
                <w:b/>
                <w:bCs/>
              </w:rPr>
              <w:t>CCLM4-8-17_v1</w:t>
            </w:r>
            <w:r>
              <w:rPr>
                <w:b/>
                <w:bCs/>
              </w:rPr>
              <w:t xml:space="preserve"> </w:t>
            </w:r>
          </w:p>
        </w:tc>
        <w:tc>
          <w:tcPr>
            <w:tcW w:w="2815" w:type="dxa"/>
            <w:vMerge w:val="restart"/>
            <w:tcBorders>
              <w:top w:val="double" w:sz="4" w:space="0" w:color="5B9BD5" w:themeColor="accent5"/>
            </w:tcBorders>
            <w:shd w:val="clear" w:color="auto" w:fill="auto"/>
            <w:vAlign w:val="center"/>
            <w:hideMark/>
          </w:tcPr>
          <w:p w14:paraId="5599E149" w14:textId="77777777" w:rsidR="003C540D" w:rsidRPr="00637ED8" w:rsidRDefault="003C540D" w:rsidP="0035604C">
            <w:pPr>
              <w:spacing w:after="0" w:line="240" w:lineRule="auto"/>
            </w:pPr>
            <w:r w:rsidRPr="00637ED8">
              <w:t>Climate Limited-area Modelling Community (</w:t>
            </w:r>
            <w:proofErr w:type="spellStart"/>
            <w:r w:rsidRPr="00637ED8">
              <w:t>CLMcom</w:t>
            </w:r>
            <w:proofErr w:type="spellEnd"/>
            <w:r w:rsidRPr="00637ED8">
              <w:t>)</w:t>
            </w:r>
          </w:p>
        </w:tc>
        <w:tc>
          <w:tcPr>
            <w:tcW w:w="2150" w:type="dxa"/>
            <w:tcBorders>
              <w:top w:val="double" w:sz="4" w:space="0" w:color="5B9BD5" w:themeColor="accent5"/>
            </w:tcBorders>
            <w:shd w:val="clear" w:color="auto" w:fill="auto"/>
            <w:vAlign w:val="center"/>
          </w:tcPr>
          <w:p w14:paraId="0B648830" w14:textId="77777777" w:rsidR="003C540D" w:rsidRPr="00637ED8" w:rsidRDefault="003C540D" w:rsidP="0035604C">
            <w:pPr>
              <w:spacing w:after="0" w:line="240" w:lineRule="auto"/>
            </w:pPr>
            <w:r w:rsidRPr="00637ED8">
              <w:t>CNRM-CM5 r1i1p1</w:t>
            </w:r>
          </w:p>
        </w:tc>
        <w:tc>
          <w:tcPr>
            <w:tcW w:w="1061" w:type="dxa"/>
            <w:tcBorders>
              <w:top w:val="double" w:sz="4" w:space="0" w:color="5B9BD5" w:themeColor="accent5"/>
            </w:tcBorders>
            <w:vAlign w:val="center"/>
          </w:tcPr>
          <w:p w14:paraId="2AC944AC" w14:textId="77777777" w:rsidR="003C540D" w:rsidRPr="00637ED8" w:rsidRDefault="003C540D" w:rsidP="0035604C">
            <w:pPr>
              <w:spacing w:after="0" w:line="240" w:lineRule="auto"/>
            </w:pPr>
            <w:r>
              <w:t>365-days</w:t>
            </w:r>
          </w:p>
        </w:tc>
        <w:tc>
          <w:tcPr>
            <w:tcW w:w="1345" w:type="dxa"/>
            <w:vMerge w:val="restart"/>
            <w:tcBorders>
              <w:top w:val="double" w:sz="4" w:space="0" w:color="5B9BD5" w:themeColor="accent5"/>
            </w:tcBorders>
            <w:shd w:val="clear" w:color="auto" w:fill="auto"/>
            <w:vAlign w:val="center"/>
          </w:tcPr>
          <w:p w14:paraId="065C4CE9" w14:textId="77777777" w:rsidR="003C540D" w:rsidRPr="00637ED8" w:rsidRDefault="003C540D" w:rsidP="0035604C">
            <w:pPr>
              <w:spacing w:after="0" w:line="240" w:lineRule="auto"/>
            </w:pPr>
            <w:r w:rsidRPr="00637ED8">
              <w:fldChar w:fldCharType="begin"/>
            </w:r>
            <w:r>
              <w:instrText xml:space="preserve"> ADDIN EN.CITE &lt;EndNote&gt;&lt;Cite&gt;&lt;Author&gt;COSMO&lt;/Author&gt;&lt;Year&gt;2017&lt;/Year&gt;&lt;IDText&gt;Core Documentation of the COSMO-model&lt;/IDText&gt;&lt;DisplayText&gt;(COSMO, 2017)&lt;/DisplayText&gt;&lt;record&gt;&lt;urls&gt;&lt;related-urls&gt;&lt;url&gt;http://www.cosmo-model.org/content/model/documentation/core/default.htm#p1&lt;/url&gt;&lt;/related-urls&gt;&lt;/urls&gt;&lt;titles&gt;&lt;title&gt;Core Documentation of the COSMO-model&lt;/title&gt;&lt;/titles&gt;&lt;number&gt;20 October&lt;/number&gt;&lt;contributors&gt;&lt;authors&gt;&lt;author&gt;COSMO&lt;/author&gt;&lt;/authors&gt;&lt;/contributors&gt;&lt;added-date format="utc"&gt;1513174345&lt;/added-date&gt;&lt;ref-type name="Web Page"&gt;12&lt;/ref-type&gt;&lt;dates&gt;&lt;year&gt;2017&lt;/year&gt;&lt;/dates&gt;&lt;rec-number&gt;108&lt;/rec-number&gt;&lt;last-updated-date format="utc"&gt;1513174469&lt;/last-updated-date&gt;&lt;volume&gt;2017&lt;/volume&gt;&lt;/record&gt;&lt;/Cite&gt;&lt;/EndNote&gt;</w:instrText>
            </w:r>
            <w:r w:rsidRPr="00637ED8">
              <w:fldChar w:fldCharType="separate"/>
            </w:r>
            <w:r>
              <w:rPr>
                <w:noProof/>
              </w:rPr>
              <w:t>(COSMO, 2017)</w:t>
            </w:r>
            <w:r w:rsidRPr="00637ED8">
              <w:fldChar w:fldCharType="end"/>
            </w:r>
          </w:p>
        </w:tc>
      </w:tr>
      <w:tr w:rsidR="003C540D" w:rsidRPr="00637ED8" w14:paraId="4AF8D5FA" w14:textId="77777777" w:rsidTr="002C321C">
        <w:trPr>
          <w:trHeight w:val="207"/>
        </w:trPr>
        <w:tc>
          <w:tcPr>
            <w:tcW w:w="1696" w:type="dxa"/>
            <w:vMerge/>
            <w:shd w:val="clear" w:color="auto" w:fill="auto"/>
            <w:vAlign w:val="center"/>
            <w:hideMark/>
          </w:tcPr>
          <w:p w14:paraId="624615DD" w14:textId="77777777" w:rsidR="003C540D" w:rsidRPr="00637ED8" w:rsidRDefault="003C540D" w:rsidP="0035604C">
            <w:pPr>
              <w:spacing w:after="0" w:line="240" w:lineRule="auto"/>
            </w:pPr>
          </w:p>
        </w:tc>
        <w:tc>
          <w:tcPr>
            <w:tcW w:w="2815" w:type="dxa"/>
            <w:vMerge/>
            <w:shd w:val="clear" w:color="auto" w:fill="auto"/>
            <w:vAlign w:val="center"/>
            <w:hideMark/>
          </w:tcPr>
          <w:p w14:paraId="35C1B526" w14:textId="77777777" w:rsidR="003C540D" w:rsidRPr="00637ED8" w:rsidRDefault="003C540D" w:rsidP="0035604C">
            <w:pPr>
              <w:spacing w:after="0" w:line="240" w:lineRule="auto"/>
            </w:pPr>
          </w:p>
        </w:tc>
        <w:tc>
          <w:tcPr>
            <w:tcW w:w="2150" w:type="dxa"/>
            <w:shd w:val="clear" w:color="auto" w:fill="auto"/>
            <w:vAlign w:val="center"/>
          </w:tcPr>
          <w:p w14:paraId="634F41ED" w14:textId="77777777" w:rsidR="003C540D" w:rsidRPr="00637ED8" w:rsidRDefault="003C540D" w:rsidP="0035604C">
            <w:pPr>
              <w:spacing w:after="0" w:line="240" w:lineRule="auto"/>
            </w:pPr>
            <w:r w:rsidRPr="00637ED8">
              <w:t>HadGEM2-ES r1i1p1</w:t>
            </w:r>
          </w:p>
        </w:tc>
        <w:tc>
          <w:tcPr>
            <w:tcW w:w="1061" w:type="dxa"/>
            <w:vAlign w:val="center"/>
          </w:tcPr>
          <w:p w14:paraId="72A11A1B" w14:textId="77777777" w:rsidR="003C540D" w:rsidRPr="00637ED8" w:rsidRDefault="003C540D" w:rsidP="0035604C">
            <w:pPr>
              <w:spacing w:after="0" w:line="240" w:lineRule="auto"/>
            </w:pPr>
            <w:r>
              <w:t>360-days</w:t>
            </w:r>
          </w:p>
        </w:tc>
        <w:tc>
          <w:tcPr>
            <w:tcW w:w="1345" w:type="dxa"/>
            <w:vMerge/>
            <w:shd w:val="clear" w:color="auto" w:fill="auto"/>
            <w:vAlign w:val="center"/>
          </w:tcPr>
          <w:p w14:paraId="29736510" w14:textId="77777777" w:rsidR="003C540D" w:rsidRPr="00637ED8" w:rsidRDefault="003C540D" w:rsidP="0035604C">
            <w:pPr>
              <w:spacing w:after="0" w:line="240" w:lineRule="auto"/>
            </w:pPr>
          </w:p>
        </w:tc>
      </w:tr>
      <w:tr w:rsidR="003C540D" w:rsidRPr="00637ED8" w14:paraId="33920192" w14:textId="77777777" w:rsidTr="002C321C">
        <w:trPr>
          <w:trHeight w:val="70"/>
        </w:trPr>
        <w:tc>
          <w:tcPr>
            <w:tcW w:w="1696" w:type="dxa"/>
            <w:vMerge/>
            <w:shd w:val="clear" w:color="auto" w:fill="auto"/>
            <w:vAlign w:val="center"/>
            <w:hideMark/>
          </w:tcPr>
          <w:p w14:paraId="4735B661" w14:textId="77777777" w:rsidR="003C540D" w:rsidRPr="00637ED8" w:rsidRDefault="003C540D" w:rsidP="0035604C">
            <w:pPr>
              <w:spacing w:after="0" w:line="240" w:lineRule="auto"/>
            </w:pPr>
          </w:p>
        </w:tc>
        <w:tc>
          <w:tcPr>
            <w:tcW w:w="2815" w:type="dxa"/>
            <w:vMerge/>
            <w:shd w:val="clear" w:color="auto" w:fill="auto"/>
            <w:vAlign w:val="center"/>
            <w:hideMark/>
          </w:tcPr>
          <w:p w14:paraId="72A289EB" w14:textId="77777777" w:rsidR="003C540D" w:rsidRPr="00637ED8" w:rsidRDefault="003C540D" w:rsidP="0035604C">
            <w:pPr>
              <w:spacing w:after="0" w:line="240" w:lineRule="auto"/>
            </w:pPr>
          </w:p>
        </w:tc>
        <w:tc>
          <w:tcPr>
            <w:tcW w:w="2150" w:type="dxa"/>
            <w:shd w:val="clear" w:color="auto" w:fill="auto"/>
            <w:vAlign w:val="center"/>
          </w:tcPr>
          <w:p w14:paraId="6091DEAD" w14:textId="77777777" w:rsidR="003C540D" w:rsidRPr="00637ED8" w:rsidRDefault="003C540D" w:rsidP="0035604C">
            <w:pPr>
              <w:spacing w:after="0" w:line="240" w:lineRule="auto"/>
            </w:pPr>
            <w:r w:rsidRPr="00637ED8">
              <w:t>EC-EARTH r12i1p1</w:t>
            </w:r>
          </w:p>
        </w:tc>
        <w:tc>
          <w:tcPr>
            <w:tcW w:w="1061" w:type="dxa"/>
            <w:vAlign w:val="center"/>
          </w:tcPr>
          <w:p w14:paraId="571878AD" w14:textId="77777777" w:rsidR="003C540D" w:rsidRPr="00637ED8" w:rsidRDefault="003C540D" w:rsidP="0035604C">
            <w:pPr>
              <w:spacing w:after="0" w:line="240" w:lineRule="auto"/>
            </w:pPr>
            <w:r>
              <w:t>366-days</w:t>
            </w:r>
          </w:p>
        </w:tc>
        <w:tc>
          <w:tcPr>
            <w:tcW w:w="1345" w:type="dxa"/>
            <w:vMerge/>
            <w:shd w:val="clear" w:color="auto" w:fill="auto"/>
            <w:vAlign w:val="center"/>
          </w:tcPr>
          <w:p w14:paraId="60DA58EA" w14:textId="77777777" w:rsidR="003C540D" w:rsidRPr="00637ED8" w:rsidRDefault="003C540D" w:rsidP="0035604C">
            <w:pPr>
              <w:spacing w:after="0" w:line="240" w:lineRule="auto"/>
            </w:pPr>
          </w:p>
        </w:tc>
      </w:tr>
      <w:tr w:rsidR="003C540D" w:rsidRPr="00637ED8" w14:paraId="61CC3B32" w14:textId="77777777" w:rsidTr="002C321C">
        <w:trPr>
          <w:trHeight w:val="73"/>
        </w:trPr>
        <w:tc>
          <w:tcPr>
            <w:tcW w:w="1696" w:type="dxa"/>
            <w:vMerge/>
            <w:shd w:val="clear" w:color="auto" w:fill="auto"/>
            <w:vAlign w:val="center"/>
            <w:hideMark/>
          </w:tcPr>
          <w:p w14:paraId="0352FB7C" w14:textId="77777777" w:rsidR="003C540D" w:rsidRPr="00637ED8" w:rsidRDefault="003C540D" w:rsidP="0035604C">
            <w:pPr>
              <w:spacing w:after="0" w:line="240" w:lineRule="auto"/>
            </w:pPr>
          </w:p>
        </w:tc>
        <w:tc>
          <w:tcPr>
            <w:tcW w:w="2815" w:type="dxa"/>
            <w:vMerge/>
            <w:shd w:val="clear" w:color="auto" w:fill="auto"/>
            <w:vAlign w:val="center"/>
            <w:hideMark/>
          </w:tcPr>
          <w:p w14:paraId="2186756D" w14:textId="77777777" w:rsidR="003C540D" w:rsidRPr="00637ED8" w:rsidRDefault="003C540D" w:rsidP="0035604C">
            <w:pPr>
              <w:spacing w:after="0" w:line="240" w:lineRule="auto"/>
            </w:pPr>
          </w:p>
        </w:tc>
        <w:tc>
          <w:tcPr>
            <w:tcW w:w="2150" w:type="dxa"/>
            <w:shd w:val="clear" w:color="auto" w:fill="auto"/>
            <w:vAlign w:val="center"/>
          </w:tcPr>
          <w:p w14:paraId="3E53A4FA" w14:textId="77777777" w:rsidR="003C540D" w:rsidRPr="00637ED8" w:rsidRDefault="003C540D" w:rsidP="0035604C">
            <w:pPr>
              <w:spacing w:after="0" w:line="240" w:lineRule="auto"/>
            </w:pPr>
            <w:r w:rsidRPr="00637ED8">
              <w:t>MPI-ESM-LR r1i1p1</w:t>
            </w:r>
          </w:p>
        </w:tc>
        <w:tc>
          <w:tcPr>
            <w:tcW w:w="1061" w:type="dxa"/>
            <w:vAlign w:val="center"/>
          </w:tcPr>
          <w:p w14:paraId="29ECD527" w14:textId="77777777" w:rsidR="003C540D" w:rsidRPr="00637ED8" w:rsidRDefault="003C540D" w:rsidP="0035604C">
            <w:pPr>
              <w:spacing w:after="0" w:line="240" w:lineRule="auto"/>
            </w:pPr>
            <w:r>
              <w:t>366-days</w:t>
            </w:r>
          </w:p>
        </w:tc>
        <w:tc>
          <w:tcPr>
            <w:tcW w:w="1345" w:type="dxa"/>
            <w:vMerge/>
            <w:shd w:val="clear" w:color="auto" w:fill="auto"/>
            <w:vAlign w:val="center"/>
          </w:tcPr>
          <w:p w14:paraId="7DB9F3D5" w14:textId="77777777" w:rsidR="003C540D" w:rsidRPr="00637ED8" w:rsidRDefault="003C540D" w:rsidP="0035604C">
            <w:pPr>
              <w:spacing w:after="0" w:line="240" w:lineRule="auto"/>
            </w:pPr>
          </w:p>
        </w:tc>
      </w:tr>
      <w:tr w:rsidR="003C540D" w:rsidRPr="00637ED8" w14:paraId="06FD80C8" w14:textId="77777777" w:rsidTr="002C321C">
        <w:trPr>
          <w:trHeight w:val="564"/>
        </w:trPr>
        <w:tc>
          <w:tcPr>
            <w:tcW w:w="1696" w:type="dxa"/>
            <w:shd w:val="clear" w:color="auto" w:fill="auto"/>
            <w:noWrap/>
            <w:vAlign w:val="center"/>
            <w:hideMark/>
          </w:tcPr>
          <w:p w14:paraId="7307E113" w14:textId="77777777" w:rsidR="003C540D" w:rsidRPr="00637ED8" w:rsidRDefault="003C540D" w:rsidP="0035604C">
            <w:pPr>
              <w:spacing w:after="0" w:line="240" w:lineRule="auto"/>
              <w:rPr>
                <w:b/>
                <w:bCs/>
              </w:rPr>
            </w:pPr>
            <w:r w:rsidRPr="00637ED8">
              <w:rPr>
                <w:b/>
                <w:bCs/>
              </w:rPr>
              <w:t>HIRHAM5_v2</w:t>
            </w:r>
          </w:p>
        </w:tc>
        <w:tc>
          <w:tcPr>
            <w:tcW w:w="2815" w:type="dxa"/>
            <w:shd w:val="clear" w:color="auto" w:fill="auto"/>
            <w:vAlign w:val="center"/>
            <w:hideMark/>
          </w:tcPr>
          <w:p w14:paraId="10529608" w14:textId="77777777" w:rsidR="003C540D" w:rsidRPr="00637ED8" w:rsidRDefault="003C540D" w:rsidP="0035604C">
            <w:pPr>
              <w:spacing w:after="0" w:line="240" w:lineRule="auto"/>
            </w:pPr>
            <w:proofErr w:type="spellStart"/>
            <w:r w:rsidRPr="00637ED8">
              <w:t>Danmarks</w:t>
            </w:r>
            <w:proofErr w:type="spellEnd"/>
            <w:r w:rsidRPr="00637ED8">
              <w:t xml:space="preserve"> </w:t>
            </w:r>
            <w:proofErr w:type="spellStart"/>
            <w:r w:rsidRPr="00637ED8">
              <w:t>Meteorologiske</w:t>
            </w:r>
            <w:proofErr w:type="spellEnd"/>
            <w:r w:rsidRPr="00637ED8">
              <w:t xml:space="preserve"> </w:t>
            </w:r>
            <w:proofErr w:type="spellStart"/>
            <w:r w:rsidRPr="00637ED8">
              <w:t>Insitut</w:t>
            </w:r>
            <w:proofErr w:type="spellEnd"/>
            <w:r w:rsidRPr="00637ED8">
              <w:t xml:space="preserve"> (</w:t>
            </w:r>
            <w:proofErr w:type="spellStart"/>
            <w:r w:rsidRPr="00637ED8">
              <w:t>DMI</w:t>
            </w:r>
            <w:proofErr w:type="spellEnd"/>
            <w:r w:rsidRPr="00637ED8">
              <w:t>)</w:t>
            </w:r>
          </w:p>
        </w:tc>
        <w:tc>
          <w:tcPr>
            <w:tcW w:w="2150" w:type="dxa"/>
            <w:shd w:val="clear" w:color="auto" w:fill="auto"/>
            <w:vAlign w:val="center"/>
          </w:tcPr>
          <w:p w14:paraId="4B527BC2" w14:textId="77777777" w:rsidR="003C540D" w:rsidRPr="00637ED8" w:rsidRDefault="003C540D" w:rsidP="0035604C">
            <w:pPr>
              <w:spacing w:after="0" w:line="240" w:lineRule="auto"/>
            </w:pPr>
            <w:r w:rsidRPr="00637ED8">
              <w:t>EC-EARTH r3i1p1</w:t>
            </w:r>
          </w:p>
        </w:tc>
        <w:tc>
          <w:tcPr>
            <w:tcW w:w="1061" w:type="dxa"/>
            <w:vAlign w:val="center"/>
          </w:tcPr>
          <w:p w14:paraId="3662ACED" w14:textId="77777777" w:rsidR="003C540D" w:rsidRPr="00637ED8" w:rsidRDefault="003C540D" w:rsidP="0035604C">
            <w:pPr>
              <w:spacing w:after="0" w:line="240" w:lineRule="auto"/>
            </w:pPr>
            <w:r>
              <w:t>366-days</w:t>
            </w:r>
          </w:p>
        </w:tc>
        <w:tc>
          <w:tcPr>
            <w:tcW w:w="1345" w:type="dxa"/>
            <w:shd w:val="clear" w:color="auto" w:fill="auto"/>
            <w:vAlign w:val="center"/>
          </w:tcPr>
          <w:p w14:paraId="0290C5B6" w14:textId="77777777" w:rsidR="003C540D" w:rsidRPr="00637ED8" w:rsidRDefault="003C540D" w:rsidP="0035604C">
            <w:pPr>
              <w:spacing w:after="0" w:line="240" w:lineRule="auto"/>
            </w:pPr>
            <w:r w:rsidRPr="00637ED8">
              <w:fldChar w:fldCharType="begin"/>
            </w:r>
            <w:r>
              <w:instrText xml:space="preserve"> ADDIN EN.CITE &lt;EndNote&gt;&lt;Cite&gt;&lt;Author&gt;Christensen&lt;/Author&gt;&lt;Year&gt;2007&lt;/Year&gt;&lt;IDText&gt;Technical report 06-17. The HIRHAM Regional Climate Model&lt;/IDText&gt;&lt;DisplayText&gt;(Christensen et al., 2007)&lt;/DisplayText&gt;&lt;record&gt;&lt;contributors&gt;&lt;tertiary-authors&gt;&lt;author&gt;Danish Climate Centre, DMI&lt;/author&gt;&lt;/tertiary-authors&gt;&lt;/contributors&gt;&lt;urls&gt;&lt;related-urls&gt;&lt;url&gt;https://www.dmi.dk/fileadmin/Rapporter/TR/tr06-17.pdf&lt;/url&gt;&lt;/related-urls&gt;&lt;/urls&gt;&lt;titles&gt;&lt;title&gt;Technical report 06-17. The HIRHAM Regional Climate Model&amp;#xA;Version 5 (β)&lt;/title&gt;&lt;/titles&gt;&lt;contributors&gt;&lt;authors&gt;&lt;author&gt;Christensen, Ole Bøssing&lt;/author&gt;&lt;author&gt;Drews, Martin&lt;/author&gt;&lt;author&gt;Christensen, Jens Hesselbjerg&lt;/author&gt;&lt;author&gt;Dethloff, Klaus&lt;/author&gt;&lt;author&gt;Katelsen, Klause&lt;/author&gt;&lt;author&gt;Hebestadt, Ines&lt;/author&gt;&lt;author&gt;Rinke, Anette&lt;/author&gt;&lt;/authors&gt;&lt;/contributors&gt;&lt;added-date format="utc"&gt;1513174800&lt;/added-date&gt;&lt;pub-location&gt;Copenhagen&lt;/pub-location&gt;&lt;ref-type name="Report"&gt;27&lt;/ref-type&gt;&lt;dates&gt;&lt;year&gt;2007&lt;/year&gt;&lt;/dates&gt;&lt;rec-number&gt;109&lt;/rec-number&gt;&lt;last-updated-date format="utc"&gt;1513174973&lt;/last-updated-date&gt;&lt;/record&gt;&lt;/Cite&gt;&lt;/EndNote&gt;</w:instrText>
            </w:r>
            <w:r w:rsidRPr="00637ED8">
              <w:fldChar w:fldCharType="separate"/>
            </w:r>
            <w:r>
              <w:rPr>
                <w:noProof/>
              </w:rPr>
              <w:t>(Christensen et al., 2007)</w:t>
            </w:r>
            <w:r w:rsidRPr="00637ED8">
              <w:fldChar w:fldCharType="end"/>
            </w:r>
          </w:p>
        </w:tc>
      </w:tr>
      <w:tr w:rsidR="003C540D" w:rsidRPr="00637ED8" w14:paraId="215C4A24" w14:textId="77777777" w:rsidTr="002C321C">
        <w:trPr>
          <w:trHeight w:val="486"/>
        </w:trPr>
        <w:tc>
          <w:tcPr>
            <w:tcW w:w="1696" w:type="dxa"/>
            <w:vMerge w:val="restart"/>
            <w:shd w:val="clear" w:color="auto" w:fill="auto"/>
            <w:noWrap/>
            <w:vAlign w:val="center"/>
            <w:hideMark/>
          </w:tcPr>
          <w:p w14:paraId="46422BD6" w14:textId="77777777" w:rsidR="003C540D" w:rsidRPr="00637ED8" w:rsidRDefault="003C540D" w:rsidP="0035604C">
            <w:pPr>
              <w:spacing w:after="0" w:line="240" w:lineRule="auto"/>
              <w:rPr>
                <w:b/>
                <w:bCs/>
              </w:rPr>
            </w:pPr>
            <w:r w:rsidRPr="00637ED8">
              <w:rPr>
                <w:b/>
                <w:bCs/>
              </w:rPr>
              <w:t>RACMO22T_v1</w:t>
            </w:r>
          </w:p>
        </w:tc>
        <w:tc>
          <w:tcPr>
            <w:tcW w:w="2815" w:type="dxa"/>
            <w:vMerge w:val="restart"/>
            <w:shd w:val="clear" w:color="auto" w:fill="auto"/>
            <w:vAlign w:val="center"/>
            <w:hideMark/>
          </w:tcPr>
          <w:p w14:paraId="73987D88" w14:textId="77777777" w:rsidR="003C540D" w:rsidRPr="00637ED8" w:rsidRDefault="003C540D" w:rsidP="0035604C">
            <w:pPr>
              <w:spacing w:after="0" w:line="240" w:lineRule="auto"/>
            </w:pPr>
            <w:proofErr w:type="spellStart"/>
            <w:r w:rsidRPr="00637ED8">
              <w:t>Koninklijk</w:t>
            </w:r>
            <w:proofErr w:type="spellEnd"/>
            <w:r w:rsidRPr="00637ED8">
              <w:t xml:space="preserve"> </w:t>
            </w:r>
            <w:proofErr w:type="spellStart"/>
            <w:r w:rsidRPr="00637ED8">
              <w:t>Nederlands</w:t>
            </w:r>
            <w:proofErr w:type="spellEnd"/>
            <w:r w:rsidRPr="00637ED8">
              <w:t xml:space="preserve"> </w:t>
            </w:r>
            <w:proofErr w:type="spellStart"/>
            <w:r w:rsidRPr="00637ED8">
              <w:t>Meteorologisch</w:t>
            </w:r>
            <w:proofErr w:type="spellEnd"/>
            <w:r w:rsidRPr="00637ED8">
              <w:t xml:space="preserve"> </w:t>
            </w:r>
            <w:proofErr w:type="spellStart"/>
            <w:r w:rsidRPr="00637ED8">
              <w:t>Instituut</w:t>
            </w:r>
            <w:proofErr w:type="spellEnd"/>
            <w:r w:rsidRPr="00637ED8">
              <w:t xml:space="preserve"> (KNMI)</w:t>
            </w:r>
          </w:p>
        </w:tc>
        <w:tc>
          <w:tcPr>
            <w:tcW w:w="2150" w:type="dxa"/>
            <w:shd w:val="clear" w:color="auto" w:fill="auto"/>
            <w:vAlign w:val="center"/>
          </w:tcPr>
          <w:p w14:paraId="3C14C24B" w14:textId="77777777" w:rsidR="003C540D" w:rsidRPr="00637ED8" w:rsidRDefault="003C540D" w:rsidP="0035604C">
            <w:pPr>
              <w:spacing w:after="0" w:line="240" w:lineRule="auto"/>
            </w:pPr>
            <w:r w:rsidRPr="00637ED8">
              <w:t>HadGEM2-ES r1i1p1</w:t>
            </w:r>
          </w:p>
        </w:tc>
        <w:tc>
          <w:tcPr>
            <w:tcW w:w="1061" w:type="dxa"/>
            <w:vAlign w:val="center"/>
          </w:tcPr>
          <w:p w14:paraId="036E82B4" w14:textId="77777777" w:rsidR="003C540D" w:rsidRPr="00637ED8" w:rsidRDefault="003C540D" w:rsidP="0035604C">
            <w:pPr>
              <w:spacing w:after="0" w:line="240" w:lineRule="auto"/>
            </w:pPr>
            <w:r>
              <w:t>360-days</w:t>
            </w:r>
          </w:p>
        </w:tc>
        <w:tc>
          <w:tcPr>
            <w:tcW w:w="1345" w:type="dxa"/>
            <w:vMerge w:val="restart"/>
            <w:shd w:val="clear" w:color="auto" w:fill="auto"/>
            <w:vAlign w:val="center"/>
          </w:tcPr>
          <w:p w14:paraId="4198E37F" w14:textId="77777777" w:rsidR="003C540D" w:rsidRPr="00637ED8" w:rsidRDefault="003C540D" w:rsidP="0035604C">
            <w:pPr>
              <w:spacing w:after="0" w:line="240" w:lineRule="auto"/>
            </w:pPr>
            <w:r w:rsidRPr="00637ED8">
              <w:fldChar w:fldCharType="begin"/>
            </w:r>
            <w:r>
              <w:instrText xml:space="preserve"> ADDIN EN.CITE &lt;EndNote&gt;&lt;Cite&gt;&lt;Author&gt;van Meijgaard&lt;/Author&gt;&lt;Year&gt;2008&lt;/Year&gt;&lt;IDText&gt;Technical report ; TR - 302. The KNMI regional atmospheric climate model RACMO version 2.1&lt;/IDText&gt;&lt;DisplayText&gt;(van Meijgaard et al., 2008)&lt;/DisplayText&gt;&lt;record&gt;&lt;contributors&gt;&lt;tertiary-authors&gt;&lt;author&gt;KNMI&lt;/author&gt;&lt;/tertiary-authors&gt;&lt;/contributors&gt;&lt;urls&gt;&lt;related-urls&gt;&lt;url&gt;http://bibliotheek.knmi.nl/knmipubTR/TR302.pdf&lt;/url&gt;&lt;/related-urls&gt;&lt;/urls&gt;&lt;titles&gt;&lt;title&gt;Technical report ; TR - 302. The KNMI regional atmospheric climate model RACMO version 2.1&lt;/title&gt;&lt;/titles&gt;&lt;contributors&gt;&lt;authors&gt;&lt;author&gt;van Meijgaard,  E.&lt;/author&gt;&lt;author&gt;van Ulft,    L.H.&lt;/author&gt;&lt;author&gt;van de Berg,  W.J.&lt;/author&gt;&lt;author&gt;Bosveld,  F. C.&lt;/author&gt;&lt;author&gt;van den Hurk,  B.J.J.M.&lt;/author&gt;&lt;author&gt;Lenderink,  G.&lt;/author&gt;&lt;author&gt;Siebesma,  A.P.&lt;/author&gt;&lt;/authors&gt;&lt;/contributors&gt;&lt;added-date format="utc"&gt;1513175430&lt;/added-date&gt;&lt;pub-location&gt;De Bilt&lt;/pub-location&gt;&lt;ref-type name="Report"&gt;27&lt;/ref-type&gt;&lt;dates&gt;&lt;year&gt;2008&lt;/year&gt;&lt;/dates&gt;&lt;rec-number&gt;110&lt;/rec-number&gt;&lt;last-updated-date format="utc"&gt;1513175535&lt;/last-updated-date&gt;&lt;/record&gt;&lt;/Cite&gt;&lt;/EndNote&gt;</w:instrText>
            </w:r>
            <w:r w:rsidRPr="00637ED8">
              <w:fldChar w:fldCharType="separate"/>
            </w:r>
            <w:r>
              <w:rPr>
                <w:noProof/>
              </w:rPr>
              <w:t>(van Meijgaard et al., 2008)</w:t>
            </w:r>
            <w:r w:rsidRPr="00637ED8">
              <w:fldChar w:fldCharType="end"/>
            </w:r>
          </w:p>
        </w:tc>
      </w:tr>
      <w:tr w:rsidR="003C540D" w:rsidRPr="00637ED8" w14:paraId="39448A5B" w14:textId="77777777" w:rsidTr="002C321C">
        <w:trPr>
          <w:trHeight w:val="285"/>
        </w:trPr>
        <w:tc>
          <w:tcPr>
            <w:tcW w:w="1696" w:type="dxa"/>
            <w:vMerge/>
            <w:shd w:val="clear" w:color="auto" w:fill="auto"/>
            <w:vAlign w:val="center"/>
            <w:hideMark/>
          </w:tcPr>
          <w:p w14:paraId="6C951A19" w14:textId="77777777" w:rsidR="003C540D" w:rsidRPr="00637ED8" w:rsidRDefault="003C540D" w:rsidP="0035604C">
            <w:pPr>
              <w:spacing w:after="0" w:line="240" w:lineRule="auto"/>
            </w:pPr>
          </w:p>
        </w:tc>
        <w:tc>
          <w:tcPr>
            <w:tcW w:w="2815" w:type="dxa"/>
            <w:vMerge/>
            <w:shd w:val="clear" w:color="auto" w:fill="auto"/>
            <w:vAlign w:val="center"/>
            <w:hideMark/>
          </w:tcPr>
          <w:p w14:paraId="2F1714D0" w14:textId="77777777" w:rsidR="003C540D" w:rsidRPr="00637ED8" w:rsidRDefault="003C540D" w:rsidP="0035604C">
            <w:pPr>
              <w:spacing w:after="0" w:line="240" w:lineRule="auto"/>
            </w:pPr>
          </w:p>
        </w:tc>
        <w:tc>
          <w:tcPr>
            <w:tcW w:w="2150" w:type="dxa"/>
            <w:shd w:val="clear" w:color="auto" w:fill="auto"/>
            <w:vAlign w:val="center"/>
          </w:tcPr>
          <w:p w14:paraId="2386406A" w14:textId="77777777" w:rsidR="003C540D" w:rsidRPr="00637ED8" w:rsidRDefault="003C540D" w:rsidP="0035604C">
            <w:pPr>
              <w:spacing w:after="0" w:line="240" w:lineRule="auto"/>
              <w:rPr>
                <w:rFonts w:eastAsia="Yu Gothic Light"/>
                <w:color w:val="2F5496"/>
                <w:szCs w:val="26"/>
              </w:rPr>
            </w:pPr>
            <w:r>
              <w:t>EC-EARTH r1</w:t>
            </w:r>
            <w:r w:rsidRPr="00637ED8">
              <w:t>i1p1</w:t>
            </w:r>
          </w:p>
        </w:tc>
        <w:tc>
          <w:tcPr>
            <w:tcW w:w="1061" w:type="dxa"/>
            <w:vAlign w:val="center"/>
          </w:tcPr>
          <w:p w14:paraId="7061D59B" w14:textId="77777777" w:rsidR="003C540D" w:rsidRPr="00637ED8" w:rsidRDefault="003C540D" w:rsidP="0035604C">
            <w:pPr>
              <w:spacing w:after="0" w:line="240" w:lineRule="auto"/>
            </w:pPr>
            <w:r>
              <w:t>366-days</w:t>
            </w:r>
          </w:p>
        </w:tc>
        <w:tc>
          <w:tcPr>
            <w:tcW w:w="1345" w:type="dxa"/>
            <w:vMerge/>
            <w:shd w:val="clear" w:color="auto" w:fill="auto"/>
            <w:vAlign w:val="center"/>
          </w:tcPr>
          <w:p w14:paraId="744C96DD" w14:textId="77777777" w:rsidR="003C540D" w:rsidRPr="00637ED8" w:rsidRDefault="003C540D" w:rsidP="0035604C">
            <w:pPr>
              <w:spacing w:after="0" w:line="240" w:lineRule="auto"/>
            </w:pPr>
          </w:p>
        </w:tc>
      </w:tr>
      <w:tr w:rsidR="003C540D" w:rsidRPr="00637ED8" w14:paraId="5A657DFB" w14:textId="77777777" w:rsidTr="002C321C">
        <w:trPr>
          <w:trHeight w:val="189"/>
        </w:trPr>
        <w:tc>
          <w:tcPr>
            <w:tcW w:w="1696" w:type="dxa"/>
            <w:vMerge w:val="restart"/>
            <w:shd w:val="clear" w:color="auto" w:fill="auto"/>
            <w:noWrap/>
            <w:vAlign w:val="center"/>
            <w:hideMark/>
          </w:tcPr>
          <w:p w14:paraId="157C9875" w14:textId="77777777" w:rsidR="003C540D" w:rsidRPr="00637ED8" w:rsidRDefault="003C540D" w:rsidP="0035604C">
            <w:pPr>
              <w:spacing w:after="0" w:line="240" w:lineRule="auto"/>
              <w:rPr>
                <w:b/>
                <w:bCs/>
              </w:rPr>
            </w:pPr>
            <w:r w:rsidRPr="00637ED8">
              <w:rPr>
                <w:b/>
                <w:bCs/>
              </w:rPr>
              <w:t>RCA4_v1</w:t>
            </w:r>
          </w:p>
        </w:tc>
        <w:tc>
          <w:tcPr>
            <w:tcW w:w="2815" w:type="dxa"/>
            <w:vMerge w:val="restart"/>
            <w:shd w:val="clear" w:color="auto" w:fill="auto"/>
            <w:vAlign w:val="center"/>
            <w:hideMark/>
          </w:tcPr>
          <w:p w14:paraId="67F17A59" w14:textId="77777777" w:rsidR="003C540D" w:rsidRPr="00637ED8" w:rsidRDefault="003C540D" w:rsidP="0035604C">
            <w:pPr>
              <w:spacing w:after="0" w:line="240" w:lineRule="auto"/>
            </w:pPr>
            <w:proofErr w:type="spellStart"/>
            <w:r w:rsidRPr="00637ED8">
              <w:t>Sveriges</w:t>
            </w:r>
            <w:proofErr w:type="spellEnd"/>
            <w:r w:rsidRPr="00637ED8">
              <w:t xml:space="preserve"> </w:t>
            </w:r>
            <w:proofErr w:type="spellStart"/>
            <w:r w:rsidRPr="00637ED8">
              <w:t>Meteorologiska</w:t>
            </w:r>
            <w:proofErr w:type="spellEnd"/>
            <w:r w:rsidRPr="00637ED8">
              <w:t xml:space="preserve"> </w:t>
            </w:r>
            <w:proofErr w:type="spellStart"/>
            <w:r w:rsidRPr="00637ED8">
              <w:t>och</w:t>
            </w:r>
            <w:proofErr w:type="spellEnd"/>
            <w:r w:rsidRPr="00637ED8">
              <w:t xml:space="preserve"> </w:t>
            </w:r>
            <w:proofErr w:type="spellStart"/>
            <w:r w:rsidRPr="00637ED8">
              <w:t>Hydrologiska</w:t>
            </w:r>
            <w:proofErr w:type="spellEnd"/>
            <w:r w:rsidRPr="00637ED8">
              <w:t xml:space="preserve"> </w:t>
            </w:r>
            <w:proofErr w:type="spellStart"/>
            <w:r w:rsidRPr="00637ED8">
              <w:t>Institut</w:t>
            </w:r>
            <w:proofErr w:type="spellEnd"/>
            <w:r w:rsidRPr="00637ED8">
              <w:t xml:space="preserve"> (</w:t>
            </w:r>
            <w:proofErr w:type="spellStart"/>
            <w:r w:rsidRPr="00637ED8">
              <w:t>SMHI</w:t>
            </w:r>
            <w:proofErr w:type="spellEnd"/>
            <w:r w:rsidRPr="00637ED8">
              <w:t>)</w:t>
            </w:r>
          </w:p>
        </w:tc>
        <w:tc>
          <w:tcPr>
            <w:tcW w:w="2150" w:type="dxa"/>
            <w:shd w:val="clear" w:color="auto" w:fill="auto"/>
            <w:vAlign w:val="center"/>
          </w:tcPr>
          <w:p w14:paraId="35EF8ADD" w14:textId="77777777" w:rsidR="003C540D" w:rsidRPr="00637ED8" w:rsidRDefault="003C540D" w:rsidP="0035604C">
            <w:pPr>
              <w:spacing w:after="0" w:line="240" w:lineRule="auto"/>
            </w:pPr>
            <w:r w:rsidRPr="00637ED8">
              <w:t>CanESM2 r1i1p1</w:t>
            </w:r>
          </w:p>
        </w:tc>
        <w:tc>
          <w:tcPr>
            <w:tcW w:w="1061" w:type="dxa"/>
            <w:vAlign w:val="center"/>
          </w:tcPr>
          <w:p w14:paraId="41AF14A8" w14:textId="77777777" w:rsidR="003C540D" w:rsidRPr="00301ED5" w:rsidRDefault="003C540D" w:rsidP="0035604C">
            <w:pPr>
              <w:spacing w:after="0" w:line="240" w:lineRule="auto"/>
            </w:pPr>
            <w:r>
              <w:t>366-days</w:t>
            </w:r>
          </w:p>
        </w:tc>
        <w:tc>
          <w:tcPr>
            <w:tcW w:w="1345" w:type="dxa"/>
            <w:vMerge w:val="restart"/>
            <w:shd w:val="clear" w:color="auto" w:fill="auto"/>
            <w:vAlign w:val="center"/>
          </w:tcPr>
          <w:p w14:paraId="74B838BC" w14:textId="77777777" w:rsidR="003C540D" w:rsidRPr="00637ED8" w:rsidRDefault="003C540D" w:rsidP="0035604C">
            <w:pPr>
              <w:spacing w:after="0" w:line="240" w:lineRule="auto"/>
            </w:pPr>
            <w:r w:rsidRPr="00301ED5">
              <w:fldChar w:fldCharType="begin"/>
            </w:r>
            <w:r>
              <w:instrText xml:space="preserve"> ADDIN EN.CITE &lt;EndNote&gt;&lt;Cite&gt;&lt;Author&gt;Samuelsson&lt;/Author&gt;&lt;Year&gt;2015&lt;/Year&gt;&lt;IDText&gt;The surface processes of the Rossby Centre&lt;/IDText&gt;&lt;DisplayText&gt;(Samuelsson et al., 2015)&lt;/DisplayText&gt;&lt;record&gt;&lt;contributors&gt;&lt;tertiary-authors&gt;&lt;author&gt;SMHI&lt;/author&gt;&lt;/tertiary-authors&gt;&lt;/contributors&gt;&lt;urls&gt;&lt;related-urls&gt;&lt;url&gt;http://www.diva-portal.org/smash/get/diva2:948138/FULLTEXT01.pdf&lt;/url&gt;&lt;/related-urls&gt;&lt;/urls&gt;&lt;titles&gt;&lt;title&gt;The surface processes of the Rossby Centre&amp;#xA;regional atmospheric climate model (RCA4)&lt;/title&gt;&lt;/titles&gt;&lt;contributors&gt;&lt;authors&gt;&lt;author&gt;Samuelsson,  Patrick&lt;/author&gt;&lt;author&gt;Gollvik,  Stefan&lt;/author&gt;&lt;author&gt;Jansson,  Christer&lt;/author&gt;&lt;author&gt;Kupiainen,  Marco&lt;/author&gt;&lt;author&gt;Kourzeneva,  Ekaterina&lt;/author&gt;&lt;author&gt;Jan  van de Berg,   Willem&lt;/author&gt;&lt;/authors&gt;&lt;/contributors&gt;&lt;added-date format="utc"&gt;1513176292&lt;/added-date&gt;&lt;pub-location&gt;Norrköping, Sweden&lt;/pub-location&gt;&lt;ref-type name="Report"&gt;27&lt;/ref-type&gt;&lt;dates&gt;&lt;year&gt;2015&lt;/year&gt;&lt;/dates&gt;&lt;rec-number&gt;111&lt;/rec-number&gt;&lt;last-updated-date format="utc"&gt;1513176416&lt;/last-updated-date&gt;&lt;/record&gt;&lt;/Cite&gt;&lt;/EndNote&gt;</w:instrText>
            </w:r>
            <w:r w:rsidRPr="00301ED5">
              <w:fldChar w:fldCharType="separate"/>
            </w:r>
            <w:r>
              <w:rPr>
                <w:noProof/>
              </w:rPr>
              <w:t>(Samuelsson et al., 2015)</w:t>
            </w:r>
            <w:r w:rsidRPr="00301ED5">
              <w:fldChar w:fldCharType="end"/>
            </w:r>
          </w:p>
        </w:tc>
      </w:tr>
      <w:tr w:rsidR="003C540D" w:rsidRPr="00637ED8" w14:paraId="3C48B621" w14:textId="77777777" w:rsidTr="002C321C">
        <w:trPr>
          <w:trHeight w:val="285"/>
        </w:trPr>
        <w:tc>
          <w:tcPr>
            <w:tcW w:w="1696" w:type="dxa"/>
            <w:vMerge/>
            <w:shd w:val="clear" w:color="auto" w:fill="auto"/>
            <w:vAlign w:val="center"/>
            <w:hideMark/>
          </w:tcPr>
          <w:p w14:paraId="029EDF6D" w14:textId="77777777" w:rsidR="003C540D" w:rsidRPr="00637ED8" w:rsidRDefault="003C540D" w:rsidP="0035604C">
            <w:pPr>
              <w:spacing w:after="0" w:line="240" w:lineRule="auto"/>
            </w:pPr>
          </w:p>
        </w:tc>
        <w:tc>
          <w:tcPr>
            <w:tcW w:w="2815" w:type="dxa"/>
            <w:vMerge/>
            <w:shd w:val="clear" w:color="auto" w:fill="auto"/>
            <w:vAlign w:val="center"/>
            <w:hideMark/>
          </w:tcPr>
          <w:p w14:paraId="23EE18E3" w14:textId="77777777" w:rsidR="003C540D" w:rsidRPr="00637ED8" w:rsidRDefault="003C540D" w:rsidP="0035604C">
            <w:pPr>
              <w:spacing w:after="0" w:line="240" w:lineRule="auto"/>
            </w:pPr>
          </w:p>
        </w:tc>
        <w:tc>
          <w:tcPr>
            <w:tcW w:w="2150" w:type="dxa"/>
            <w:shd w:val="clear" w:color="auto" w:fill="auto"/>
            <w:vAlign w:val="center"/>
          </w:tcPr>
          <w:p w14:paraId="003D9077" w14:textId="77777777" w:rsidR="003C540D" w:rsidRPr="00637ED8" w:rsidRDefault="003C540D" w:rsidP="0035604C">
            <w:pPr>
              <w:spacing w:after="0" w:line="240" w:lineRule="auto"/>
              <w:rPr>
                <w:rFonts w:eastAsia="Yu Gothic Light"/>
                <w:color w:val="2F5496"/>
                <w:szCs w:val="26"/>
              </w:rPr>
            </w:pPr>
            <w:r w:rsidRPr="00637ED8">
              <w:t>CNRM-CM5 r1i1p1</w:t>
            </w:r>
          </w:p>
        </w:tc>
        <w:tc>
          <w:tcPr>
            <w:tcW w:w="1061" w:type="dxa"/>
            <w:vAlign w:val="center"/>
          </w:tcPr>
          <w:p w14:paraId="54DBE119" w14:textId="77777777" w:rsidR="003C540D" w:rsidRPr="00637ED8" w:rsidRDefault="003C540D" w:rsidP="0035604C">
            <w:pPr>
              <w:spacing w:after="0" w:line="240" w:lineRule="auto"/>
            </w:pPr>
            <w:r>
              <w:t>366-days</w:t>
            </w:r>
          </w:p>
        </w:tc>
        <w:tc>
          <w:tcPr>
            <w:tcW w:w="1345" w:type="dxa"/>
            <w:vMerge/>
            <w:shd w:val="clear" w:color="auto" w:fill="auto"/>
            <w:vAlign w:val="center"/>
          </w:tcPr>
          <w:p w14:paraId="12575AF2" w14:textId="77777777" w:rsidR="003C540D" w:rsidRPr="00637ED8" w:rsidRDefault="003C540D" w:rsidP="0035604C">
            <w:pPr>
              <w:spacing w:after="0" w:line="240" w:lineRule="auto"/>
            </w:pPr>
          </w:p>
        </w:tc>
      </w:tr>
      <w:tr w:rsidR="003C540D" w:rsidRPr="00637ED8" w14:paraId="05486D46" w14:textId="77777777" w:rsidTr="002C321C">
        <w:trPr>
          <w:trHeight w:val="285"/>
        </w:trPr>
        <w:tc>
          <w:tcPr>
            <w:tcW w:w="1696" w:type="dxa"/>
            <w:vMerge/>
            <w:shd w:val="clear" w:color="auto" w:fill="auto"/>
            <w:vAlign w:val="center"/>
            <w:hideMark/>
          </w:tcPr>
          <w:p w14:paraId="4C7FDD04" w14:textId="77777777" w:rsidR="003C540D" w:rsidRPr="00637ED8" w:rsidRDefault="003C540D" w:rsidP="0035604C">
            <w:pPr>
              <w:spacing w:after="0" w:line="240" w:lineRule="auto"/>
            </w:pPr>
          </w:p>
        </w:tc>
        <w:tc>
          <w:tcPr>
            <w:tcW w:w="2815" w:type="dxa"/>
            <w:vMerge/>
            <w:shd w:val="clear" w:color="auto" w:fill="auto"/>
            <w:vAlign w:val="center"/>
            <w:hideMark/>
          </w:tcPr>
          <w:p w14:paraId="604EB1CD" w14:textId="77777777" w:rsidR="003C540D" w:rsidRPr="00637ED8" w:rsidRDefault="003C540D" w:rsidP="0035604C">
            <w:pPr>
              <w:spacing w:after="0" w:line="240" w:lineRule="auto"/>
            </w:pPr>
          </w:p>
        </w:tc>
        <w:tc>
          <w:tcPr>
            <w:tcW w:w="2150" w:type="dxa"/>
            <w:shd w:val="clear" w:color="auto" w:fill="auto"/>
            <w:vAlign w:val="center"/>
          </w:tcPr>
          <w:p w14:paraId="4607ED06" w14:textId="77777777" w:rsidR="003C540D" w:rsidRPr="00637ED8" w:rsidRDefault="003C540D" w:rsidP="0035604C">
            <w:pPr>
              <w:spacing w:after="0" w:line="240" w:lineRule="auto"/>
              <w:rPr>
                <w:rFonts w:eastAsia="Yu Gothic Light"/>
                <w:color w:val="2F5496"/>
                <w:szCs w:val="26"/>
              </w:rPr>
            </w:pPr>
            <w:r w:rsidRPr="00637ED8">
              <w:t>CSIRO-MK3-6-0 r1i1p1</w:t>
            </w:r>
          </w:p>
        </w:tc>
        <w:tc>
          <w:tcPr>
            <w:tcW w:w="1061" w:type="dxa"/>
            <w:vAlign w:val="center"/>
          </w:tcPr>
          <w:p w14:paraId="391CDA12" w14:textId="77777777" w:rsidR="003C540D" w:rsidRPr="00637ED8" w:rsidRDefault="003C540D" w:rsidP="0035604C">
            <w:pPr>
              <w:spacing w:after="0" w:line="240" w:lineRule="auto"/>
            </w:pPr>
            <w:r>
              <w:t>365-days</w:t>
            </w:r>
          </w:p>
        </w:tc>
        <w:tc>
          <w:tcPr>
            <w:tcW w:w="1345" w:type="dxa"/>
            <w:vMerge/>
            <w:shd w:val="clear" w:color="auto" w:fill="auto"/>
            <w:vAlign w:val="center"/>
          </w:tcPr>
          <w:p w14:paraId="22E6A4AE" w14:textId="77777777" w:rsidR="003C540D" w:rsidRPr="00637ED8" w:rsidRDefault="003C540D" w:rsidP="0035604C">
            <w:pPr>
              <w:spacing w:after="0" w:line="240" w:lineRule="auto"/>
            </w:pPr>
          </w:p>
        </w:tc>
      </w:tr>
      <w:tr w:rsidR="003C540D" w:rsidRPr="00637ED8" w14:paraId="131D09BE" w14:textId="77777777" w:rsidTr="002C321C">
        <w:trPr>
          <w:trHeight w:val="285"/>
        </w:trPr>
        <w:tc>
          <w:tcPr>
            <w:tcW w:w="1696" w:type="dxa"/>
            <w:vMerge/>
            <w:shd w:val="clear" w:color="auto" w:fill="auto"/>
            <w:vAlign w:val="center"/>
            <w:hideMark/>
          </w:tcPr>
          <w:p w14:paraId="4694C389" w14:textId="77777777" w:rsidR="003C540D" w:rsidRPr="00637ED8" w:rsidRDefault="003C540D" w:rsidP="0035604C">
            <w:pPr>
              <w:spacing w:after="0" w:line="240" w:lineRule="auto"/>
            </w:pPr>
          </w:p>
        </w:tc>
        <w:tc>
          <w:tcPr>
            <w:tcW w:w="2815" w:type="dxa"/>
            <w:vMerge/>
            <w:shd w:val="clear" w:color="auto" w:fill="auto"/>
            <w:vAlign w:val="center"/>
            <w:hideMark/>
          </w:tcPr>
          <w:p w14:paraId="541E45F2" w14:textId="77777777" w:rsidR="003C540D" w:rsidRPr="00637ED8" w:rsidRDefault="003C540D" w:rsidP="0035604C">
            <w:pPr>
              <w:spacing w:after="0" w:line="240" w:lineRule="auto"/>
            </w:pPr>
          </w:p>
        </w:tc>
        <w:tc>
          <w:tcPr>
            <w:tcW w:w="2150" w:type="dxa"/>
            <w:shd w:val="clear" w:color="auto" w:fill="auto"/>
            <w:vAlign w:val="center"/>
          </w:tcPr>
          <w:p w14:paraId="286E3353" w14:textId="77777777" w:rsidR="003C540D" w:rsidRPr="00637ED8" w:rsidRDefault="003C540D" w:rsidP="0035604C">
            <w:pPr>
              <w:spacing w:after="0" w:line="240" w:lineRule="auto"/>
              <w:rPr>
                <w:rFonts w:eastAsia="Yu Gothic Light"/>
                <w:color w:val="2F5496"/>
                <w:szCs w:val="26"/>
              </w:rPr>
            </w:pPr>
            <w:r w:rsidRPr="00637ED8">
              <w:t>GFDL-ESM2M r1i1p1</w:t>
            </w:r>
          </w:p>
        </w:tc>
        <w:tc>
          <w:tcPr>
            <w:tcW w:w="1061" w:type="dxa"/>
            <w:vAlign w:val="center"/>
          </w:tcPr>
          <w:p w14:paraId="26B3CBE6" w14:textId="77777777" w:rsidR="003C540D" w:rsidRPr="00637ED8" w:rsidRDefault="003C540D" w:rsidP="0035604C">
            <w:pPr>
              <w:spacing w:after="0" w:line="240" w:lineRule="auto"/>
            </w:pPr>
            <w:r>
              <w:t>365-days</w:t>
            </w:r>
          </w:p>
        </w:tc>
        <w:tc>
          <w:tcPr>
            <w:tcW w:w="1345" w:type="dxa"/>
            <w:vMerge/>
            <w:shd w:val="clear" w:color="auto" w:fill="auto"/>
            <w:vAlign w:val="center"/>
          </w:tcPr>
          <w:p w14:paraId="5AA1FABD" w14:textId="77777777" w:rsidR="003C540D" w:rsidRPr="00637ED8" w:rsidRDefault="003C540D" w:rsidP="0035604C">
            <w:pPr>
              <w:spacing w:after="0" w:line="240" w:lineRule="auto"/>
            </w:pPr>
          </w:p>
        </w:tc>
      </w:tr>
      <w:tr w:rsidR="003C540D" w:rsidRPr="00637ED8" w14:paraId="6F1879E9" w14:textId="77777777" w:rsidTr="002C321C">
        <w:trPr>
          <w:trHeight w:val="285"/>
        </w:trPr>
        <w:tc>
          <w:tcPr>
            <w:tcW w:w="1696" w:type="dxa"/>
            <w:vMerge/>
            <w:shd w:val="clear" w:color="auto" w:fill="auto"/>
            <w:vAlign w:val="center"/>
            <w:hideMark/>
          </w:tcPr>
          <w:p w14:paraId="5C0B72C6" w14:textId="77777777" w:rsidR="003C540D" w:rsidRPr="00637ED8" w:rsidRDefault="003C540D" w:rsidP="0035604C">
            <w:pPr>
              <w:spacing w:after="0" w:line="240" w:lineRule="auto"/>
            </w:pPr>
          </w:p>
        </w:tc>
        <w:tc>
          <w:tcPr>
            <w:tcW w:w="2815" w:type="dxa"/>
            <w:vMerge/>
            <w:shd w:val="clear" w:color="auto" w:fill="auto"/>
            <w:vAlign w:val="center"/>
            <w:hideMark/>
          </w:tcPr>
          <w:p w14:paraId="3E3EEAF9" w14:textId="77777777" w:rsidR="003C540D" w:rsidRPr="00637ED8" w:rsidRDefault="003C540D" w:rsidP="0035604C">
            <w:pPr>
              <w:spacing w:after="0" w:line="240" w:lineRule="auto"/>
            </w:pPr>
          </w:p>
        </w:tc>
        <w:tc>
          <w:tcPr>
            <w:tcW w:w="2150" w:type="dxa"/>
            <w:shd w:val="clear" w:color="auto" w:fill="auto"/>
            <w:vAlign w:val="center"/>
          </w:tcPr>
          <w:p w14:paraId="0EC93285" w14:textId="77777777" w:rsidR="003C540D" w:rsidRPr="00637ED8" w:rsidRDefault="003C540D" w:rsidP="0035604C">
            <w:pPr>
              <w:spacing w:after="0" w:line="240" w:lineRule="auto"/>
              <w:rPr>
                <w:rFonts w:eastAsia="Yu Gothic Light"/>
                <w:color w:val="2F5496"/>
                <w:szCs w:val="26"/>
              </w:rPr>
            </w:pPr>
            <w:r w:rsidRPr="00637ED8">
              <w:t>IPSL-CM5A-MR r1i1p1</w:t>
            </w:r>
          </w:p>
        </w:tc>
        <w:tc>
          <w:tcPr>
            <w:tcW w:w="1061" w:type="dxa"/>
            <w:vAlign w:val="center"/>
          </w:tcPr>
          <w:p w14:paraId="57A3C68C" w14:textId="77777777" w:rsidR="003C540D" w:rsidRPr="00637ED8" w:rsidRDefault="003C540D" w:rsidP="0035604C">
            <w:pPr>
              <w:spacing w:after="0" w:line="240" w:lineRule="auto"/>
            </w:pPr>
            <w:r>
              <w:t>365-days</w:t>
            </w:r>
          </w:p>
        </w:tc>
        <w:tc>
          <w:tcPr>
            <w:tcW w:w="1345" w:type="dxa"/>
            <w:vMerge/>
            <w:shd w:val="clear" w:color="auto" w:fill="auto"/>
            <w:vAlign w:val="center"/>
          </w:tcPr>
          <w:p w14:paraId="4104C579" w14:textId="77777777" w:rsidR="003C540D" w:rsidRPr="00637ED8" w:rsidRDefault="003C540D" w:rsidP="0035604C">
            <w:pPr>
              <w:spacing w:after="0" w:line="240" w:lineRule="auto"/>
            </w:pPr>
          </w:p>
        </w:tc>
      </w:tr>
      <w:tr w:rsidR="003C540D" w:rsidRPr="00637ED8" w14:paraId="126F0FFC" w14:textId="77777777" w:rsidTr="002C321C">
        <w:trPr>
          <w:trHeight w:val="285"/>
        </w:trPr>
        <w:tc>
          <w:tcPr>
            <w:tcW w:w="1696" w:type="dxa"/>
            <w:vMerge/>
            <w:shd w:val="clear" w:color="auto" w:fill="auto"/>
            <w:vAlign w:val="center"/>
            <w:hideMark/>
          </w:tcPr>
          <w:p w14:paraId="1909E060" w14:textId="77777777" w:rsidR="003C540D" w:rsidRPr="00637ED8" w:rsidRDefault="003C540D" w:rsidP="0035604C">
            <w:pPr>
              <w:spacing w:after="0" w:line="240" w:lineRule="auto"/>
            </w:pPr>
          </w:p>
        </w:tc>
        <w:tc>
          <w:tcPr>
            <w:tcW w:w="2815" w:type="dxa"/>
            <w:vMerge/>
            <w:shd w:val="clear" w:color="auto" w:fill="auto"/>
            <w:vAlign w:val="center"/>
            <w:hideMark/>
          </w:tcPr>
          <w:p w14:paraId="2AF178C0" w14:textId="77777777" w:rsidR="003C540D" w:rsidRPr="00637ED8" w:rsidRDefault="003C540D" w:rsidP="0035604C">
            <w:pPr>
              <w:spacing w:after="0" w:line="240" w:lineRule="auto"/>
            </w:pPr>
          </w:p>
        </w:tc>
        <w:tc>
          <w:tcPr>
            <w:tcW w:w="2150" w:type="dxa"/>
            <w:shd w:val="clear" w:color="auto" w:fill="auto"/>
            <w:vAlign w:val="center"/>
          </w:tcPr>
          <w:p w14:paraId="0CB2283B" w14:textId="77777777" w:rsidR="003C540D" w:rsidRPr="00637ED8" w:rsidRDefault="003C540D" w:rsidP="0035604C">
            <w:pPr>
              <w:keepNext/>
              <w:keepLines/>
              <w:spacing w:before="40" w:after="0"/>
              <w:outlineLvl w:val="1"/>
              <w:rPr>
                <w:rFonts w:eastAsia="Yu Gothic Light"/>
                <w:color w:val="2F5496"/>
                <w:szCs w:val="26"/>
              </w:rPr>
            </w:pPr>
            <w:r w:rsidRPr="00637ED8">
              <w:t>HadGEM2-ES r1i1p1</w:t>
            </w:r>
          </w:p>
        </w:tc>
        <w:tc>
          <w:tcPr>
            <w:tcW w:w="1061" w:type="dxa"/>
            <w:vAlign w:val="center"/>
          </w:tcPr>
          <w:p w14:paraId="29BE280A" w14:textId="77777777" w:rsidR="003C540D" w:rsidRPr="00637ED8" w:rsidRDefault="003C540D" w:rsidP="0035604C">
            <w:pPr>
              <w:spacing w:after="0" w:line="240" w:lineRule="auto"/>
            </w:pPr>
            <w:r>
              <w:t>360-days</w:t>
            </w:r>
          </w:p>
        </w:tc>
        <w:tc>
          <w:tcPr>
            <w:tcW w:w="1345" w:type="dxa"/>
            <w:vMerge/>
            <w:shd w:val="clear" w:color="auto" w:fill="auto"/>
            <w:vAlign w:val="center"/>
          </w:tcPr>
          <w:p w14:paraId="7F12E1D8" w14:textId="77777777" w:rsidR="003C540D" w:rsidRPr="00637ED8" w:rsidRDefault="003C540D" w:rsidP="0035604C">
            <w:pPr>
              <w:spacing w:after="0" w:line="240" w:lineRule="auto"/>
            </w:pPr>
          </w:p>
        </w:tc>
      </w:tr>
      <w:tr w:rsidR="003C540D" w:rsidRPr="00637ED8" w14:paraId="7745A6DA" w14:textId="77777777" w:rsidTr="002C321C">
        <w:trPr>
          <w:trHeight w:val="285"/>
        </w:trPr>
        <w:tc>
          <w:tcPr>
            <w:tcW w:w="1696" w:type="dxa"/>
            <w:vMerge/>
            <w:shd w:val="clear" w:color="auto" w:fill="auto"/>
            <w:vAlign w:val="center"/>
            <w:hideMark/>
          </w:tcPr>
          <w:p w14:paraId="49C4FB68" w14:textId="77777777" w:rsidR="003C540D" w:rsidRPr="00637ED8" w:rsidRDefault="003C540D" w:rsidP="0035604C">
            <w:pPr>
              <w:spacing w:after="0" w:line="240" w:lineRule="auto"/>
            </w:pPr>
          </w:p>
        </w:tc>
        <w:tc>
          <w:tcPr>
            <w:tcW w:w="2815" w:type="dxa"/>
            <w:vMerge/>
            <w:shd w:val="clear" w:color="auto" w:fill="auto"/>
            <w:vAlign w:val="center"/>
            <w:hideMark/>
          </w:tcPr>
          <w:p w14:paraId="24ED9BDA" w14:textId="77777777" w:rsidR="003C540D" w:rsidRPr="00637ED8" w:rsidRDefault="003C540D" w:rsidP="0035604C">
            <w:pPr>
              <w:spacing w:after="0" w:line="240" w:lineRule="auto"/>
            </w:pPr>
          </w:p>
        </w:tc>
        <w:tc>
          <w:tcPr>
            <w:tcW w:w="2150" w:type="dxa"/>
            <w:shd w:val="clear" w:color="auto" w:fill="auto"/>
            <w:vAlign w:val="center"/>
          </w:tcPr>
          <w:p w14:paraId="4A80B038" w14:textId="77777777" w:rsidR="003C540D" w:rsidRPr="00637ED8" w:rsidRDefault="003C540D" w:rsidP="0035604C">
            <w:pPr>
              <w:spacing w:after="0" w:line="240" w:lineRule="auto"/>
              <w:rPr>
                <w:rFonts w:eastAsia="Yu Gothic Light"/>
                <w:color w:val="2F5496"/>
                <w:szCs w:val="26"/>
              </w:rPr>
            </w:pPr>
            <w:r w:rsidRPr="00637ED8">
              <w:t>EC-EARTH r12i1p1</w:t>
            </w:r>
          </w:p>
        </w:tc>
        <w:tc>
          <w:tcPr>
            <w:tcW w:w="1061" w:type="dxa"/>
            <w:vAlign w:val="center"/>
          </w:tcPr>
          <w:p w14:paraId="45F52CC2" w14:textId="77777777" w:rsidR="003C540D" w:rsidRPr="00637ED8" w:rsidRDefault="003C540D" w:rsidP="0035604C">
            <w:pPr>
              <w:spacing w:after="0" w:line="240" w:lineRule="auto"/>
            </w:pPr>
            <w:r>
              <w:t>366-days</w:t>
            </w:r>
          </w:p>
        </w:tc>
        <w:tc>
          <w:tcPr>
            <w:tcW w:w="1345" w:type="dxa"/>
            <w:vMerge/>
            <w:shd w:val="clear" w:color="auto" w:fill="auto"/>
            <w:vAlign w:val="center"/>
          </w:tcPr>
          <w:p w14:paraId="69C2F533" w14:textId="77777777" w:rsidR="003C540D" w:rsidRPr="00637ED8" w:rsidRDefault="003C540D" w:rsidP="0035604C">
            <w:pPr>
              <w:spacing w:after="0" w:line="240" w:lineRule="auto"/>
            </w:pPr>
          </w:p>
        </w:tc>
      </w:tr>
      <w:tr w:rsidR="003C540D" w:rsidRPr="00637ED8" w14:paraId="43474158" w14:textId="77777777" w:rsidTr="002C321C">
        <w:trPr>
          <w:trHeight w:val="285"/>
        </w:trPr>
        <w:tc>
          <w:tcPr>
            <w:tcW w:w="1696" w:type="dxa"/>
            <w:vMerge/>
            <w:shd w:val="clear" w:color="auto" w:fill="auto"/>
            <w:vAlign w:val="center"/>
            <w:hideMark/>
          </w:tcPr>
          <w:p w14:paraId="461EE6AA" w14:textId="77777777" w:rsidR="003C540D" w:rsidRPr="00637ED8" w:rsidRDefault="003C540D" w:rsidP="0035604C">
            <w:pPr>
              <w:spacing w:after="0" w:line="240" w:lineRule="auto"/>
            </w:pPr>
          </w:p>
        </w:tc>
        <w:tc>
          <w:tcPr>
            <w:tcW w:w="2815" w:type="dxa"/>
            <w:vMerge/>
            <w:shd w:val="clear" w:color="auto" w:fill="auto"/>
            <w:vAlign w:val="center"/>
            <w:hideMark/>
          </w:tcPr>
          <w:p w14:paraId="2A83F022" w14:textId="77777777" w:rsidR="003C540D" w:rsidRPr="00637ED8" w:rsidRDefault="003C540D" w:rsidP="0035604C">
            <w:pPr>
              <w:spacing w:after="0" w:line="240" w:lineRule="auto"/>
            </w:pPr>
          </w:p>
        </w:tc>
        <w:tc>
          <w:tcPr>
            <w:tcW w:w="2150" w:type="dxa"/>
            <w:shd w:val="clear" w:color="auto" w:fill="auto"/>
            <w:vAlign w:val="center"/>
          </w:tcPr>
          <w:p w14:paraId="22A0232B" w14:textId="77777777" w:rsidR="003C540D" w:rsidRPr="00637ED8" w:rsidRDefault="003C540D" w:rsidP="0035604C">
            <w:pPr>
              <w:spacing w:after="0" w:line="240" w:lineRule="auto"/>
              <w:rPr>
                <w:rFonts w:eastAsia="Yu Gothic Light"/>
                <w:color w:val="2F5496"/>
                <w:szCs w:val="26"/>
              </w:rPr>
            </w:pPr>
            <w:r w:rsidRPr="00637ED8">
              <w:t>MIROC5 r1i1p1</w:t>
            </w:r>
          </w:p>
        </w:tc>
        <w:tc>
          <w:tcPr>
            <w:tcW w:w="1061" w:type="dxa"/>
            <w:vAlign w:val="center"/>
          </w:tcPr>
          <w:p w14:paraId="7471E1CA" w14:textId="77777777" w:rsidR="003C540D" w:rsidRPr="00637ED8" w:rsidRDefault="003C540D" w:rsidP="0035604C">
            <w:pPr>
              <w:spacing w:after="0" w:line="240" w:lineRule="auto"/>
            </w:pPr>
            <w:r>
              <w:t>365-days</w:t>
            </w:r>
          </w:p>
        </w:tc>
        <w:tc>
          <w:tcPr>
            <w:tcW w:w="1345" w:type="dxa"/>
            <w:vMerge/>
            <w:shd w:val="clear" w:color="auto" w:fill="auto"/>
            <w:vAlign w:val="center"/>
          </w:tcPr>
          <w:p w14:paraId="4FEFF2ED" w14:textId="77777777" w:rsidR="003C540D" w:rsidRPr="00637ED8" w:rsidRDefault="003C540D" w:rsidP="0035604C">
            <w:pPr>
              <w:spacing w:after="0" w:line="240" w:lineRule="auto"/>
            </w:pPr>
          </w:p>
        </w:tc>
      </w:tr>
      <w:tr w:rsidR="003C540D" w:rsidRPr="00637ED8" w14:paraId="78CA0116" w14:textId="77777777" w:rsidTr="002C321C">
        <w:trPr>
          <w:trHeight w:val="285"/>
        </w:trPr>
        <w:tc>
          <w:tcPr>
            <w:tcW w:w="1696" w:type="dxa"/>
            <w:vMerge/>
            <w:shd w:val="clear" w:color="auto" w:fill="auto"/>
            <w:vAlign w:val="center"/>
            <w:hideMark/>
          </w:tcPr>
          <w:p w14:paraId="1FA29F3E" w14:textId="77777777" w:rsidR="003C540D" w:rsidRPr="00637ED8" w:rsidRDefault="003C540D" w:rsidP="0035604C">
            <w:pPr>
              <w:spacing w:after="0" w:line="240" w:lineRule="auto"/>
            </w:pPr>
          </w:p>
        </w:tc>
        <w:tc>
          <w:tcPr>
            <w:tcW w:w="2815" w:type="dxa"/>
            <w:vMerge/>
            <w:shd w:val="clear" w:color="auto" w:fill="auto"/>
            <w:vAlign w:val="center"/>
            <w:hideMark/>
          </w:tcPr>
          <w:p w14:paraId="3CC3D1EF" w14:textId="77777777" w:rsidR="003C540D" w:rsidRPr="00637ED8" w:rsidRDefault="003C540D" w:rsidP="0035604C">
            <w:pPr>
              <w:spacing w:after="0" w:line="240" w:lineRule="auto"/>
            </w:pPr>
          </w:p>
        </w:tc>
        <w:tc>
          <w:tcPr>
            <w:tcW w:w="2150" w:type="dxa"/>
            <w:shd w:val="clear" w:color="auto" w:fill="auto"/>
            <w:vAlign w:val="center"/>
          </w:tcPr>
          <w:p w14:paraId="3F599172" w14:textId="77777777" w:rsidR="003C540D" w:rsidRPr="00637ED8" w:rsidRDefault="003C540D" w:rsidP="0035604C">
            <w:pPr>
              <w:spacing w:after="0" w:line="240" w:lineRule="auto"/>
              <w:rPr>
                <w:rFonts w:eastAsia="Yu Gothic Light"/>
                <w:color w:val="2F5496"/>
                <w:szCs w:val="26"/>
              </w:rPr>
            </w:pPr>
            <w:r w:rsidRPr="00637ED8">
              <w:t>MPI-ESM-LR r1i1p1</w:t>
            </w:r>
          </w:p>
        </w:tc>
        <w:tc>
          <w:tcPr>
            <w:tcW w:w="1061" w:type="dxa"/>
            <w:vAlign w:val="center"/>
          </w:tcPr>
          <w:p w14:paraId="6A2D9129" w14:textId="77777777" w:rsidR="003C540D" w:rsidRPr="00637ED8" w:rsidRDefault="003C540D" w:rsidP="0035604C">
            <w:pPr>
              <w:spacing w:after="0" w:line="240" w:lineRule="auto"/>
            </w:pPr>
            <w:r>
              <w:t>366-days</w:t>
            </w:r>
          </w:p>
        </w:tc>
        <w:tc>
          <w:tcPr>
            <w:tcW w:w="1345" w:type="dxa"/>
            <w:vMerge/>
            <w:shd w:val="clear" w:color="auto" w:fill="auto"/>
            <w:vAlign w:val="center"/>
          </w:tcPr>
          <w:p w14:paraId="7126CE6C" w14:textId="77777777" w:rsidR="003C540D" w:rsidRPr="00637ED8" w:rsidRDefault="003C540D" w:rsidP="0035604C">
            <w:pPr>
              <w:spacing w:after="0" w:line="240" w:lineRule="auto"/>
            </w:pPr>
          </w:p>
        </w:tc>
      </w:tr>
      <w:tr w:rsidR="003C540D" w:rsidRPr="00637ED8" w14:paraId="1EC871B5" w14:textId="77777777" w:rsidTr="002C321C">
        <w:trPr>
          <w:trHeight w:val="285"/>
        </w:trPr>
        <w:tc>
          <w:tcPr>
            <w:tcW w:w="1696" w:type="dxa"/>
            <w:vMerge/>
            <w:shd w:val="clear" w:color="auto" w:fill="auto"/>
            <w:vAlign w:val="center"/>
            <w:hideMark/>
          </w:tcPr>
          <w:p w14:paraId="7898B2EF" w14:textId="77777777" w:rsidR="003C540D" w:rsidRPr="00637ED8" w:rsidRDefault="003C540D" w:rsidP="0035604C">
            <w:pPr>
              <w:spacing w:after="0" w:line="240" w:lineRule="auto"/>
            </w:pPr>
          </w:p>
        </w:tc>
        <w:tc>
          <w:tcPr>
            <w:tcW w:w="2815" w:type="dxa"/>
            <w:vMerge/>
            <w:shd w:val="clear" w:color="auto" w:fill="auto"/>
            <w:vAlign w:val="center"/>
            <w:hideMark/>
          </w:tcPr>
          <w:p w14:paraId="1515641A" w14:textId="77777777" w:rsidR="003C540D" w:rsidRPr="00637ED8" w:rsidRDefault="003C540D" w:rsidP="0035604C">
            <w:pPr>
              <w:spacing w:after="0" w:line="240" w:lineRule="auto"/>
            </w:pPr>
          </w:p>
        </w:tc>
        <w:tc>
          <w:tcPr>
            <w:tcW w:w="2150" w:type="dxa"/>
            <w:shd w:val="clear" w:color="auto" w:fill="auto"/>
            <w:vAlign w:val="center"/>
          </w:tcPr>
          <w:p w14:paraId="70ADF4DC" w14:textId="77777777" w:rsidR="003C540D" w:rsidRPr="00637ED8" w:rsidRDefault="003C540D" w:rsidP="0035604C">
            <w:pPr>
              <w:spacing w:after="0" w:line="240" w:lineRule="auto"/>
              <w:rPr>
                <w:rFonts w:eastAsia="Yu Gothic Light"/>
                <w:color w:val="2F5496"/>
                <w:szCs w:val="26"/>
              </w:rPr>
            </w:pPr>
            <w:r w:rsidRPr="00637ED8">
              <w:t>NORESM1-M r1i1p1</w:t>
            </w:r>
          </w:p>
        </w:tc>
        <w:tc>
          <w:tcPr>
            <w:tcW w:w="1061" w:type="dxa"/>
            <w:vAlign w:val="center"/>
          </w:tcPr>
          <w:p w14:paraId="5C979DB2" w14:textId="77777777" w:rsidR="003C540D" w:rsidRPr="00637ED8" w:rsidRDefault="003C540D" w:rsidP="0035604C">
            <w:pPr>
              <w:spacing w:after="0" w:line="240" w:lineRule="auto"/>
            </w:pPr>
            <w:r>
              <w:t>365-days</w:t>
            </w:r>
          </w:p>
        </w:tc>
        <w:tc>
          <w:tcPr>
            <w:tcW w:w="1345" w:type="dxa"/>
            <w:vMerge/>
            <w:shd w:val="clear" w:color="auto" w:fill="auto"/>
            <w:vAlign w:val="center"/>
          </w:tcPr>
          <w:p w14:paraId="3F89A695" w14:textId="77777777" w:rsidR="003C540D" w:rsidRPr="00637ED8" w:rsidRDefault="003C540D" w:rsidP="0035604C">
            <w:pPr>
              <w:spacing w:after="0" w:line="240" w:lineRule="auto"/>
            </w:pPr>
          </w:p>
        </w:tc>
      </w:tr>
      <w:tr w:rsidR="003C540D" w:rsidRPr="00637ED8" w14:paraId="3BDDCE4E" w14:textId="77777777" w:rsidTr="002C321C">
        <w:trPr>
          <w:trHeight w:val="431"/>
        </w:trPr>
        <w:tc>
          <w:tcPr>
            <w:tcW w:w="1696" w:type="dxa"/>
            <w:vMerge w:val="restart"/>
            <w:shd w:val="clear" w:color="auto" w:fill="auto"/>
            <w:noWrap/>
            <w:vAlign w:val="center"/>
            <w:hideMark/>
          </w:tcPr>
          <w:p w14:paraId="0ABEDC7D" w14:textId="77777777" w:rsidR="003C540D" w:rsidRPr="00637ED8" w:rsidRDefault="003C540D" w:rsidP="0035604C">
            <w:pPr>
              <w:spacing w:after="0" w:line="240" w:lineRule="auto"/>
              <w:rPr>
                <w:b/>
                <w:bCs/>
              </w:rPr>
            </w:pPr>
            <w:r w:rsidRPr="00637ED8">
              <w:rPr>
                <w:b/>
                <w:bCs/>
              </w:rPr>
              <w:t>REMO2009_v1</w:t>
            </w:r>
          </w:p>
        </w:tc>
        <w:tc>
          <w:tcPr>
            <w:tcW w:w="2815" w:type="dxa"/>
            <w:vMerge w:val="restart"/>
            <w:shd w:val="clear" w:color="auto" w:fill="auto"/>
            <w:vAlign w:val="center"/>
            <w:hideMark/>
          </w:tcPr>
          <w:p w14:paraId="571D4F92" w14:textId="77777777" w:rsidR="003C540D" w:rsidRPr="00637ED8" w:rsidRDefault="003C540D" w:rsidP="0035604C">
            <w:pPr>
              <w:spacing w:after="0" w:line="240" w:lineRule="auto"/>
            </w:pPr>
            <w:r w:rsidRPr="00637ED8">
              <w:t xml:space="preserve">Climate Service Centre Germany (CSC) and Max Planck </w:t>
            </w:r>
            <w:proofErr w:type="spellStart"/>
            <w:r w:rsidRPr="00637ED8">
              <w:t>Institut</w:t>
            </w:r>
            <w:proofErr w:type="spellEnd"/>
            <w:r w:rsidRPr="00637ED8">
              <w:t xml:space="preserve"> (</w:t>
            </w:r>
            <w:proofErr w:type="spellStart"/>
            <w:r w:rsidRPr="00637ED8">
              <w:t>MPI</w:t>
            </w:r>
            <w:proofErr w:type="spellEnd"/>
            <w:r w:rsidRPr="00637ED8">
              <w:t>)</w:t>
            </w:r>
          </w:p>
        </w:tc>
        <w:tc>
          <w:tcPr>
            <w:tcW w:w="2150" w:type="dxa"/>
            <w:shd w:val="clear" w:color="auto" w:fill="auto"/>
            <w:vAlign w:val="center"/>
          </w:tcPr>
          <w:p w14:paraId="1A827BAB" w14:textId="77777777" w:rsidR="003C540D" w:rsidRPr="00637ED8" w:rsidRDefault="003C540D" w:rsidP="0035604C">
            <w:pPr>
              <w:spacing w:after="0" w:line="240" w:lineRule="auto"/>
            </w:pPr>
            <w:r w:rsidRPr="00637ED8">
              <w:t>EC-EARTH r12i1p1</w:t>
            </w:r>
          </w:p>
        </w:tc>
        <w:tc>
          <w:tcPr>
            <w:tcW w:w="1061" w:type="dxa"/>
            <w:vAlign w:val="center"/>
          </w:tcPr>
          <w:p w14:paraId="1ACF0A9E" w14:textId="77777777" w:rsidR="003C540D" w:rsidRPr="00637ED8" w:rsidRDefault="003C540D" w:rsidP="0035604C">
            <w:pPr>
              <w:spacing w:after="0" w:line="240" w:lineRule="auto"/>
            </w:pPr>
            <w:r>
              <w:t>366-days</w:t>
            </w:r>
          </w:p>
        </w:tc>
        <w:tc>
          <w:tcPr>
            <w:tcW w:w="1345" w:type="dxa"/>
            <w:vMerge w:val="restart"/>
            <w:shd w:val="clear" w:color="auto" w:fill="auto"/>
            <w:vAlign w:val="center"/>
          </w:tcPr>
          <w:p w14:paraId="13D70B6B" w14:textId="77777777" w:rsidR="003C540D" w:rsidRPr="00637ED8" w:rsidRDefault="003C540D" w:rsidP="0035604C">
            <w:pPr>
              <w:spacing w:after="0" w:line="240" w:lineRule="auto"/>
            </w:pPr>
            <w:r w:rsidRPr="00637ED8">
              <w:fldChar w:fldCharType="begin"/>
            </w:r>
            <w:r>
              <w:instrText xml:space="preserve"> ADDIN EN.CITE &lt;EndNote&gt;&lt;Cite&gt;&lt;Author&gt;Jacob&lt;/Author&gt;&lt;Year&gt;2012&lt;/Year&gt;&lt;IDText&gt;Assessing the&lt;/IDText&gt;&lt;DisplayText&gt;(Jacob et al., 2012)&lt;/DisplayText&gt;&lt;record&gt;&lt;urls&gt;&lt;related-urls&gt;&lt;url&gt;http://www.mdpi.com/2073-4433/3/1/181&lt;/url&gt;&lt;/related-urls&gt;&lt;/urls&gt;&lt;titles&gt;&lt;title&gt;Assessing the&amp;#xA;Transferability of the Regional Climate Model REMO to Different Coordinated&amp;#xA;Regional Climate Downscaling Experiment (CORDEX) Regions&lt;/title&gt;&lt;secondary-title&gt;Atmosphere&lt;/secondary-title&gt;&lt;/titles&gt;&lt;pages&gt;181-199&lt;/pages&gt;&lt;number&gt;1&lt;/number&gt;&lt;contributors&gt;&lt;authors&gt;&lt;author&gt;Jacob, D.&lt;/author&gt;&lt;author&gt;Elizalde, A.&lt;/author&gt;&lt;author&gt;Haensler,   A.&lt;/author&gt;&lt;author&gt;Hagemann,   S.&lt;/author&gt;&lt;author&gt;Kumar,   P.&lt;/author&gt;&lt;author&gt;Podzun,   R.&lt;/author&gt;&lt;author&gt;Rechid,   D.&lt;/author&gt;&lt;author&gt;Remedio,   A.R.&lt;/author&gt;&lt;author&gt;Saeed,   F.&lt;/author&gt;&lt;author&gt;Sieck,   K.&lt;/author&gt;&lt;author&gt;Teichmann,   C.&lt;/author&gt;&lt;author&gt;Wilhelm,   C.&lt;/author&gt;&lt;/authors&gt;&lt;/contributors&gt;&lt;added-date format="utc"&gt;1515598504&lt;/added-date&gt;&lt;ref-type name="Journal Article"&gt;17&lt;/ref-type&gt;&lt;dates&gt;&lt;year&gt;2012&lt;/year&gt;&lt;/dates&gt;&lt;rec-number&gt;119&lt;/rec-number&gt;&lt;last-updated-date format="utc"&gt;1515598601&lt;/last-updated-date&gt;&lt;volume&gt;3&lt;/volume&gt;&lt;/record&gt;&lt;/Cite&gt;&lt;/EndNote&gt;</w:instrText>
            </w:r>
            <w:r w:rsidRPr="00637ED8">
              <w:fldChar w:fldCharType="separate"/>
            </w:r>
            <w:r>
              <w:rPr>
                <w:noProof/>
              </w:rPr>
              <w:t>(Jacob et al., 2012)</w:t>
            </w:r>
            <w:r w:rsidRPr="00637ED8">
              <w:fldChar w:fldCharType="end"/>
            </w:r>
          </w:p>
        </w:tc>
      </w:tr>
      <w:tr w:rsidR="003C540D" w:rsidRPr="00637ED8" w14:paraId="11718B05" w14:textId="77777777" w:rsidTr="002C321C">
        <w:trPr>
          <w:trHeight w:val="431"/>
        </w:trPr>
        <w:tc>
          <w:tcPr>
            <w:tcW w:w="1696" w:type="dxa"/>
            <w:vMerge/>
            <w:shd w:val="clear" w:color="auto" w:fill="auto"/>
            <w:noWrap/>
            <w:vAlign w:val="center"/>
          </w:tcPr>
          <w:p w14:paraId="47405649" w14:textId="77777777" w:rsidR="003C540D" w:rsidRPr="00637ED8" w:rsidRDefault="003C540D" w:rsidP="0035604C">
            <w:pPr>
              <w:spacing w:after="0" w:line="240" w:lineRule="auto"/>
              <w:rPr>
                <w:b/>
                <w:bCs/>
              </w:rPr>
            </w:pPr>
          </w:p>
        </w:tc>
        <w:tc>
          <w:tcPr>
            <w:tcW w:w="2815" w:type="dxa"/>
            <w:vMerge/>
            <w:shd w:val="clear" w:color="auto" w:fill="auto"/>
            <w:vAlign w:val="center"/>
          </w:tcPr>
          <w:p w14:paraId="0A3B0118" w14:textId="77777777" w:rsidR="003C540D" w:rsidRPr="00637ED8" w:rsidRDefault="003C540D" w:rsidP="0035604C">
            <w:pPr>
              <w:spacing w:after="0" w:line="240" w:lineRule="auto"/>
            </w:pPr>
          </w:p>
        </w:tc>
        <w:tc>
          <w:tcPr>
            <w:tcW w:w="2150" w:type="dxa"/>
            <w:shd w:val="clear" w:color="auto" w:fill="auto"/>
            <w:vAlign w:val="center"/>
          </w:tcPr>
          <w:p w14:paraId="14A5AFA4" w14:textId="77777777" w:rsidR="003C540D" w:rsidRPr="00637ED8" w:rsidRDefault="003C540D" w:rsidP="0035604C">
            <w:pPr>
              <w:spacing w:after="0" w:line="240" w:lineRule="auto"/>
            </w:pPr>
            <w:r w:rsidRPr="000B451C">
              <w:t>MPI-ESM-LR r1i1p1</w:t>
            </w:r>
          </w:p>
        </w:tc>
        <w:tc>
          <w:tcPr>
            <w:tcW w:w="1061" w:type="dxa"/>
            <w:vAlign w:val="center"/>
          </w:tcPr>
          <w:p w14:paraId="334FE9B7" w14:textId="77777777" w:rsidR="003C540D" w:rsidRDefault="003C540D" w:rsidP="0035604C">
            <w:pPr>
              <w:spacing w:after="0" w:line="240" w:lineRule="auto"/>
            </w:pPr>
            <w:r>
              <w:t>366-days</w:t>
            </w:r>
          </w:p>
        </w:tc>
        <w:tc>
          <w:tcPr>
            <w:tcW w:w="1345" w:type="dxa"/>
            <w:vMerge/>
            <w:shd w:val="clear" w:color="auto" w:fill="auto"/>
            <w:vAlign w:val="center"/>
          </w:tcPr>
          <w:p w14:paraId="1BC5E1BB" w14:textId="77777777" w:rsidR="003C540D" w:rsidRPr="00637ED8" w:rsidRDefault="003C540D" w:rsidP="0035604C">
            <w:pPr>
              <w:spacing w:after="0" w:line="240" w:lineRule="auto"/>
            </w:pPr>
          </w:p>
        </w:tc>
      </w:tr>
      <w:tr w:rsidR="003C540D" w:rsidRPr="00637ED8" w14:paraId="77F4530C" w14:textId="77777777" w:rsidTr="002C321C">
        <w:trPr>
          <w:trHeight w:val="431"/>
        </w:trPr>
        <w:tc>
          <w:tcPr>
            <w:tcW w:w="1696" w:type="dxa"/>
            <w:shd w:val="clear" w:color="auto" w:fill="auto"/>
            <w:noWrap/>
            <w:vAlign w:val="center"/>
          </w:tcPr>
          <w:p w14:paraId="4BEEE840" w14:textId="77777777" w:rsidR="003C540D" w:rsidRPr="000B451C" w:rsidRDefault="003C540D" w:rsidP="0035604C">
            <w:pPr>
              <w:spacing w:after="0" w:line="240" w:lineRule="auto"/>
              <w:rPr>
                <w:b/>
                <w:bCs/>
              </w:rPr>
            </w:pPr>
            <w:r w:rsidRPr="000B451C">
              <w:rPr>
                <w:b/>
                <w:bCs/>
              </w:rPr>
              <w:t>CanRCM4_r2</w:t>
            </w:r>
          </w:p>
        </w:tc>
        <w:tc>
          <w:tcPr>
            <w:tcW w:w="2815" w:type="dxa"/>
            <w:shd w:val="clear" w:color="auto" w:fill="auto"/>
            <w:vAlign w:val="center"/>
          </w:tcPr>
          <w:p w14:paraId="2750CA40" w14:textId="77777777" w:rsidR="003C540D" w:rsidRPr="000B451C" w:rsidRDefault="003C540D" w:rsidP="0035604C">
            <w:pPr>
              <w:spacing w:after="0" w:line="240" w:lineRule="auto"/>
            </w:pPr>
            <w:r w:rsidRPr="000B451C">
              <w:t>Canadian Centre for Climate Modelling and Analysis (</w:t>
            </w:r>
            <w:proofErr w:type="spellStart"/>
            <w:r w:rsidRPr="000B451C">
              <w:t>CCCma</w:t>
            </w:r>
            <w:proofErr w:type="spellEnd"/>
            <w:r w:rsidRPr="000B451C">
              <w:t>)</w:t>
            </w:r>
          </w:p>
        </w:tc>
        <w:tc>
          <w:tcPr>
            <w:tcW w:w="2150" w:type="dxa"/>
            <w:shd w:val="clear" w:color="auto" w:fill="auto"/>
            <w:vAlign w:val="center"/>
          </w:tcPr>
          <w:p w14:paraId="616BBB69" w14:textId="77777777" w:rsidR="003C540D" w:rsidRPr="000B451C" w:rsidRDefault="003C540D" w:rsidP="0035604C">
            <w:pPr>
              <w:spacing w:after="0" w:line="240" w:lineRule="auto"/>
              <w:rPr>
                <w:rFonts w:eastAsia="Yu Gothic Light"/>
                <w:color w:val="2F5496"/>
                <w:szCs w:val="26"/>
              </w:rPr>
            </w:pPr>
            <w:r w:rsidRPr="000B451C">
              <w:t>CanESM2 r1i1p1</w:t>
            </w:r>
          </w:p>
        </w:tc>
        <w:tc>
          <w:tcPr>
            <w:tcW w:w="1061" w:type="dxa"/>
            <w:vAlign w:val="center"/>
          </w:tcPr>
          <w:p w14:paraId="7D0193E4" w14:textId="77777777" w:rsidR="003C540D" w:rsidRDefault="003C540D" w:rsidP="0035604C">
            <w:pPr>
              <w:spacing w:after="0" w:line="240" w:lineRule="auto"/>
            </w:pPr>
            <w:r>
              <w:t>365-days</w:t>
            </w:r>
          </w:p>
        </w:tc>
        <w:tc>
          <w:tcPr>
            <w:tcW w:w="1345" w:type="dxa"/>
            <w:shd w:val="clear" w:color="auto" w:fill="auto"/>
            <w:vAlign w:val="center"/>
          </w:tcPr>
          <w:p w14:paraId="40938F7C" w14:textId="77777777" w:rsidR="003C540D" w:rsidRPr="000B451C" w:rsidRDefault="003C540D" w:rsidP="0035604C">
            <w:pPr>
              <w:spacing w:after="0" w:line="240" w:lineRule="auto"/>
            </w:pPr>
            <w:r w:rsidRPr="000B451C">
              <w:fldChar w:fldCharType="begin"/>
            </w:r>
            <w:r>
              <w:instrText xml:space="preserve"> ADDIN EN.CITE &lt;EndNote&gt;&lt;Cite&gt;&lt;Author&gt;J.&lt;/Author&gt;&lt;Year&gt;2016&lt;/Year&gt;&lt;IDText&gt;Coordinated Global and Regional Climate Modeling&lt;/IDText&gt;&lt;DisplayText&gt;(Scinocca et al., 2016)&lt;/DisplayText&gt;&lt;record&gt;&lt;keywords&gt;&lt;keyword&gt;Physical Meteorology and Climatology,Climate change,Models and modeling,Climate models,Regional models&lt;/keyword&gt;&lt;/keywords&gt;&lt;urls&gt;&lt;related-urls&gt;&lt;url&gt;http://journals.ametsoc.org/doi/abs/10.1175/JCLI-D-15-0161.1&lt;/url&gt;&lt;/related-urls&gt;&lt;/urls&gt;&lt;titles&gt;&lt;title&gt;Coordinated Global and Regional Climate Modeling&lt;/title&gt;&lt;secondary-title&gt;Journal of Climate&lt;/secondary-title&gt;&lt;/titles&gt;&lt;pages&gt;17-35&lt;/pages&gt;&lt;number&gt;1&lt;/number&gt;&lt;contributors&gt;&lt;authors&gt;&lt;author&gt;J. F. Scinocca&lt;/author&gt;&lt;author&gt;V. V. Kharin&lt;/author&gt;&lt;author&gt;Y. Jiao&lt;/author&gt;&lt;author&gt;M. W. Qian&lt;/author&gt;&lt;author&gt;M. Lazare&lt;/author&gt;&lt;author&gt;L. Solheim&lt;/author&gt;&lt;author&gt;G. M. Flato&lt;/author&gt;&lt;author&gt;S. Biner&lt;/author&gt;&lt;author&gt;M. Desgagne&lt;/author&gt;&lt;author&gt;B. Dugas&lt;/author&gt;&lt;/authors&gt;&lt;/contributors&gt;&lt;added-date format="utc"&gt;1513177661&lt;/added-date&gt;&lt;ref-type name="Journal Article"&gt;17&lt;/ref-type&gt;&lt;dates&gt;&lt;year&gt;2016&lt;/year&gt;&lt;/dates&gt;&lt;rec-number&gt;112&lt;/rec-number&gt;&lt;last-updated-date format="utc"&gt;1513177661&lt;/last-updated-date&gt;&lt;electronic-resource-num&gt;10.1175/jcli-d-15-0161.1&lt;/electronic-resource-num&gt;&lt;volume&gt;29&lt;/volume&gt;&lt;/record&gt;&lt;/Cite&gt;&lt;/EndNote&gt;</w:instrText>
            </w:r>
            <w:r w:rsidRPr="000B451C">
              <w:fldChar w:fldCharType="separate"/>
            </w:r>
            <w:r>
              <w:rPr>
                <w:noProof/>
              </w:rPr>
              <w:t>(Scinocca et al., 2016)</w:t>
            </w:r>
            <w:r w:rsidRPr="000B451C">
              <w:fldChar w:fldCharType="end"/>
            </w:r>
          </w:p>
        </w:tc>
      </w:tr>
    </w:tbl>
    <w:p w14:paraId="7322ECBE" w14:textId="77777777" w:rsidR="00265593" w:rsidRDefault="00265593" w:rsidP="00265593">
      <w:pPr>
        <w:rPr>
          <w:rFonts w:ascii="Times New Roman" w:eastAsia="Calibri" w:hAnsi="Times New Roman" w:cs="Times New Roman"/>
          <w:color w:val="44546A"/>
          <w:sz w:val="20"/>
          <w:szCs w:val="18"/>
        </w:rPr>
      </w:pPr>
      <w:bookmarkStart w:id="1" w:name="_Ref1563028"/>
    </w:p>
    <w:p w14:paraId="074ABCCB" w14:textId="77777777" w:rsidR="00102A77" w:rsidRDefault="00102A77">
      <w:pPr>
        <w:rPr>
          <w:rFonts w:ascii="Times New Roman" w:eastAsia="Calibri" w:hAnsi="Times New Roman" w:cs="Times New Roman"/>
          <w:i/>
          <w:iCs/>
          <w:color w:val="44546A"/>
          <w:sz w:val="20"/>
          <w:szCs w:val="18"/>
        </w:rPr>
      </w:pPr>
      <w:r>
        <w:br w:type="page"/>
      </w:r>
    </w:p>
    <w:p w14:paraId="1DE118C1" w14:textId="03622EB0" w:rsidR="003C540D" w:rsidRPr="000B451C" w:rsidRDefault="003C540D" w:rsidP="00265593">
      <w:pPr>
        <w:pStyle w:val="Caption"/>
        <w:keepNext/>
        <w:spacing w:after="0"/>
      </w:pPr>
      <w:r w:rsidRPr="000B451C">
        <w:lastRenderedPageBreak/>
        <w:t xml:space="preserve">Table </w:t>
      </w:r>
      <w:r w:rsidR="00871C17">
        <w:rPr>
          <w:noProof/>
        </w:rPr>
        <w:fldChar w:fldCharType="begin"/>
      </w:r>
      <w:r w:rsidR="00871C17">
        <w:rPr>
          <w:noProof/>
        </w:rPr>
        <w:instrText xml:space="preserve"> SEQ Table \* ARABIC </w:instrText>
      </w:r>
      <w:r w:rsidR="00871C17">
        <w:rPr>
          <w:noProof/>
        </w:rPr>
        <w:fldChar w:fldCharType="separate"/>
      </w:r>
      <w:r w:rsidR="009C6996">
        <w:rPr>
          <w:noProof/>
        </w:rPr>
        <w:t>2</w:t>
      </w:r>
      <w:r w:rsidR="00871C17">
        <w:rPr>
          <w:noProof/>
        </w:rPr>
        <w:fldChar w:fldCharType="end"/>
      </w:r>
      <w:bookmarkEnd w:id="1"/>
      <w:r w:rsidRPr="000B451C">
        <w:t xml:space="preserve">: Observed </w:t>
      </w:r>
      <w:r w:rsidR="004E5052">
        <w:t>d</w:t>
      </w:r>
      <w:r w:rsidRPr="000B451C">
        <w:t>ata</w:t>
      </w:r>
      <w:r w:rsidR="004E5052">
        <w:t xml:space="preserve"> sources</w:t>
      </w:r>
    </w:p>
    <w:tbl>
      <w:tblPr>
        <w:tblW w:w="9067"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2122"/>
        <w:gridCol w:w="1417"/>
        <w:gridCol w:w="1276"/>
        <w:gridCol w:w="1417"/>
        <w:gridCol w:w="1276"/>
        <w:gridCol w:w="1559"/>
      </w:tblGrid>
      <w:tr w:rsidR="00265593" w:rsidRPr="000B451C" w14:paraId="43A6998B" w14:textId="77777777" w:rsidTr="00265593">
        <w:tc>
          <w:tcPr>
            <w:tcW w:w="2122" w:type="dxa"/>
            <w:tcBorders>
              <w:bottom w:val="double" w:sz="4" w:space="0" w:color="5B9BD5" w:themeColor="accent5"/>
            </w:tcBorders>
            <w:shd w:val="clear" w:color="auto" w:fill="auto"/>
            <w:vAlign w:val="center"/>
          </w:tcPr>
          <w:p w14:paraId="5F7F74F6" w14:textId="77777777" w:rsidR="003C540D" w:rsidRPr="000B451C" w:rsidRDefault="003C540D" w:rsidP="004702A6">
            <w:pPr>
              <w:spacing w:after="0" w:line="240" w:lineRule="auto"/>
              <w:jc w:val="center"/>
              <w:rPr>
                <w:b/>
                <w:bCs/>
              </w:rPr>
            </w:pPr>
            <w:r w:rsidRPr="000B451C">
              <w:rPr>
                <w:b/>
                <w:bCs/>
              </w:rPr>
              <w:t>Dataset</w:t>
            </w:r>
          </w:p>
        </w:tc>
        <w:tc>
          <w:tcPr>
            <w:tcW w:w="1417" w:type="dxa"/>
            <w:tcBorders>
              <w:bottom w:val="double" w:sz="4" w:space="0" w:color="5B9BD5" w:themeColor="accent5"/>
            </w:tcBorders>
            <w:shd w:val="clear" w:color="auto" w:fill="auto"/>
            <w:vAlign w:val="center"/>
          </w:tcPr>
          <w:p w14:paraId="37B6DAD5" w14:textId="77777777" w:rsidR="003C540D" w:rsidRPr="000B451C" w:rsidRDefault="003C540D" w:rsidP="004702A6">
            <w:pPr>
              <w:spacing w:after="0" w:line="240" w:lineRule="auto"/>
              <w:jc w:val="center"/>
              <w:rPr>
                <w:b/>
                <w:bCs/>
              </w:rPr>
            </w:pPr>
            <w:r w:rsidRPr="000B451C">
              <w:rPr>
                <w:b/>
                <w:bCs/>
              </w:rPr>
              <w:t>Variable Used</w:t>
            </w:r>
          </w:p>
        </w:tc>
        <w:tc>
          <w:tcPr>
            <w:tcW w:w="1276" w:type="dxa"/>
            <w:tcBorders>
              <w:bottom w:val="double" w:sz="4" w:space="0" w:color="5B9BD5" w:themeColor="accent5"/>
            </w:tcBorders>
            <w:shd w:val="clear" w:color="auto" w:fill="auto"/>
            <w:vAlign w:val="center"/>
          </w:tcPr>
          <w:p w14:paraId="7CF5F292" w14:textId="77777777" w:rsidR="003C540D" w:rsidRPr="000B451C" w:rsidRDefault="003C540D" w:rsidP="004702A6">
            <w:pPr>
              <w:spacing w:after="0" w:line="240" w:lineRule="auto"/>
              <w:jc w:val="center"/>
              <w:rPr>
                <w:b/>
                <w:bCs/>
              </w:rPr>
            </w:pPr>
            <w:r w:rsidRPr="000B451C">
              <w:rPr>
                <w:b/>
                <w:bCs/>
              </w:rPr>
              <w:t>Resolution</w:t>
            </w:r>
          </w:p>
        </w:tc>
        <w:tc>
          <w:tcPr>
            <w:tcW w:w="1417" w:type="dxa"/>
            <w:tcBorders>
              <w:bottom w:val="double" w:sz="4" w:space="0" w:color="5B9BD5" w:themeColor="accent5"/>
            </w:tcBorders>
            <w:vAlign w:val="center"/>
          </w:tcPr>
          <w:p w14:paraId="0267B90A" w14:textId="77777777" w:rsidR="003C540D" w:rsidRPr="000B451C" w:rsidRDefault="003C540D" w:rsidP="004702A6">
            <w:pPr>
              <w:spacing w:after="0" w:line="240" w:lineRule="auto"/>
              <w:jc w:val="center"/>
              <w:rPr>
                <w:b/>
                <w:bCs/>
              </w:rPr>
            </w:pPr>
            <w:r>
              <w:rPr>
                <w:b/>
                <w:bCs/>
              </w:rPr>
              <w:t>Time-</w:t>
            </w:r>
            <w:r w:rsidRPr="000B451C">
              <w:rPr>
                <w:b/>
                <w:bCs/>
              </w:rPr>
              <w:t>Period Available</w:t>
            </w:r>
          </w:p>
        </w:tc>
        <w:tc>
          <w:tcPr>
            <w:tcW w:w="1276" w:type="dxa"/>
            <w:tcBorders>
              <w:bottom w:val="double" w:sz="4" w:space="0" w:color="5B9BD5" w:themeColor="accent5"/>
            </w:tcBorders>
            <w:shd w:val="clear" w:color="auto" w:fill="auto"/>
            <w:vAlign w:val="center"/>
          </w:tcPr>
          <w:p w14:paraId="60325A9F" w14:textId="77777777" w:rsidR="003C540D" w:rsidRPr="000B451C" w:rsidRDefault="003C540D" w:rsidP="004702A6">
            <w:pPr>
              <w:spacing w:after="0" w:line="240" w:lineRule="auto"/>
              <w:jc w:val="center"/>
              <w:rPr>
                <w:b/>
                <w:bCs/>
              </w:rPr>
            </w:pPr>
            <w:r w:rsidRPr="000B451C">
              <w:rPr>
                <w:b/>
                <w:bCs/>
              </w:rPr>
              <w:t>Source</w:t>
            </w:r>
          </w:p>
        </w:tc>
        <w:tc>
          <w:tcPr>
            <w:tcW w:w="1559" w:type="dxa"/>
            <w:tcBorders>
              <w:bottom w:val="double" w:sz="4" w:space="0" w:color="5B9BD5" w:themeColor="accent5"/>
            </w:tcBorders>
            <w:shd w:val="clear" w:color="auto" w:fill="auto"/>
            <w:vAlign w:val="center"/>
          </w:tcPr>
          <w:p w14:paraId="06CB6321" w14:textId="77777777" w:rsidR="003C540D" w:rsidRPr="000B451C" w:rsidRDefault="003C540D" w:rsidP="004702A6">
            <w:pPr>
              <w:spacing w:after="0" w:line="240" w:lineRule="auto"/>
              <w:jc w:val="center"/>
              <w:rPr>
                <w:b/>
                <w:bCs/>
              </w:rPr>
            </w:pPr>
            <w:r w:rsidRPr="000B451C">
              <w:rPr>
                <w:b/>
                <w:bCs/>
              </w:rPr>
              <w:t>Reference</w:t>
            </w:r>
          </w:p>
        </w:tc>
      </w:tr>
      <w:tr w:rsidR="00265593" w:rsidRPr="000B451C" w14:paraId="2C00642B" w14:textId="77777777" w:rsidTr="00265593">
        <w:trPr>
          <w:trHeight w:val="1084"/>
        </w:trPr>
        <w:tc>
          <w:tcPr>
            <w:tcW w:w="2122" w:type="dxa"/>
            <w:tcBorders>
              <w:top w:val="double" w:sz="4" w:space="0" w:color="5B9BD5" w:themeColor="accent5"/>
            </w:tcBorders>
            <w:shd w:val="clear" w:color="auto" w:fill="auto"/>
            <w:vAlign w:val="center"/>
          </w:tcPr>
          <w:p w14:paraId="695D37F2" w14:textId="77777777" w:rsidR="003C540D" w:rsidRPr="000B451C" w:rsidRDefault="003C540D" w:rsidP="0035604C">
            <w:pPr>
              <w:spacing w:after="0" w:line="240" w:lineRule="auto"/>
              <w:rPr>
                <w:b/>
                <w:bCs/>
              </w:rPr>
            </w:pPr>
            <w:bookmarkStart w:id="2" w:name="_Hlk514921669"/>
            <w:r w:rsidRPr="000B451C">
              <w:rPr>
                <w:b/>
                <w:bCs/>
              </w:rPr>
              <w:t>Climate Research Unit (CRU) version 4.0</w:t>
            </w:r>
            <w:bookmarkEnd w:id="2"/>
          </w:p>
        </w:tc>
        <w:tc>
          <w:tcPr>
            <w:tcW w:w="1417" w:type="dxa"/>
            <w:tcBorders>
              <w:top w:val="double" w:sz="4" w:space="0" w:color="5B9BD5" w:themeColor="accent5"/>
            </w:tcBorders>
            <w:shd w:val="clear" w:color="auto" w:fill="auto"/>
            <w:vAlign w:val="center"/>
          </w:tcPr>
          <w:p w14:paraId="38381F93" w14:textId="77777777" w:rsidR="003C540D" w:rsidRPr="000B451C" w:rsidRDefault="00265593" w:rsidP="0035604C">
            <w:pPr>
              <w:spacing w:after="0" w:line="240" w:lineRule="auto"/>
            </w:pPr>
            <w:r>
              <w:t xml:space="preserve">Tas, </w:t>
            </w:r>
            <w:proofErr w:type="spellStart"/>
            <w:r>
              <w:t>TasMin</w:t>
            </w:r>
            <w:proofErr w:type="spellEnd"/>
            <w:r>
              <w:t xml:space="preserve">, </w:t>
            </w:r>
            <w:proofErr w:type="spellStart"/>
            <w:r>
              <w:t>TasMax</w:t>
            </w:r>
            <w:proofErr w:type="spellEnd"/>
            <w:r>
              <w:t xml:space="preserve"> and </w:t>
            </w:r>
            <w:proofErr w:type="spellStart"/>
            <w:r>
              <w:t>Pr</w:t>
            </w:r>
            <w:proofErr w:type="spellEnd"/>
          </w:p>
        </w:tc>
        <w:tc>
          <w:tcPr>
            <w:tcW w:w="1276" w:type="dxa"/>
            <w:tcBorders>
              <w:top w:val="double" w:sz="4" w:space="0" w:color="5B9BD5" w:themeColor="accent5"/>
            </w:tcBorders>
            <w:shd w:val="clear" w:color="auto" w:fill="auto"/>
            <w:vAlign w:val="center"/>
          </w:tcPr>
          <w:p w14:paraId="5C200A04" w14:textId="77777777" w:rsidR="003C540D" w:rsidRPr="00C762BB" w:rsidRDefault="003C540D" w:rsidP="0035604C">
            <w:pPr>
              <w:spacing w:after="0" w:line="240" w:lineRule="auto"/>
            </w:pPr>
            <w:r w:rsidRPr="00C762BB">
              <w:t>0.5</w:t>
            </w:r>
            <w:r w:rsidRPr="00C762BB">
              <w:rPr>
                <w:rFonts w:cs="Calibri"/>
              </w:rPr>
              <w:t>° Monthly Land Only</w:t>
            </w:r>
          </w:p>
        </w:tc>
        <w:tc>
          <w:tcPr>
            <w:tcW w:w="1417" w:type="dxa"/>
            <w:tcBorders>
              <w:top w:val="double" w:sz="4" w:space="0" w:color="5B9BD5" w:themeColor="accent5"/>
            </w:tcBorders>
            <w:vAlign w:val="center"/>
          </w:tcPr>
          <w:p w14:paraId="542D1D75" w14:textId="77777777" w:rsidR="003C540D" w:rsidRPr="000B451C" w:rsidRDefault="003C540D" w:rsidP="0035604C">
            <w:pPr>
              <w:spacing w:after="0" w:line="240" w:lineRule="auto"/>
              <w:jc w:val="center"/>
            </w:pPr>
            <w:r w:rsidRPr="000B451C">
              <w:t>1901-2015</w:t>
            </w:r>
          </w:p>
        </w:tc>
        <w:tc>
          <w:tcPr>
            <w:tcW w:w="1276" w:type="dxa"/>
            <w:tcBorders>
              <w:top w:val="double" w:sz="4" w:space="0" w:color="5B9BD5" w:themeColor="accent5"/>
            </w:tcBorders>
            <w:shd w:val="clear" w:color="auto" w:fill="auto"/>
            <w:vAlign w:val="center"/>
          </w:tcPr>
          <w:p w14:paraId="61D001D2" w14:textId="77777777" w:rsidR="003C540D" w:rsidRPr="000B451C" w:rsidRDefault="003C540D" w:rsidP="0035604C">
            <w:pPr>
              <w:spacing w:after="0" w:line="240" w:lineRule="auto"/>
            </w:pPr>
            <w:r w:rsidRPr="000B451C">
              <w:t>Gridded Station Data</w:t>
            </w:r>
          </w:p>
        </w:tc>
        <w:tc>
          <w:tcPr>
            <w:tcW w:w="1559" w:type="dxa"/>
            <w:tcBorders>
              <w:top w:val="double" w:sz="4" w:space="0" w:color="5B9BD5" w:themeColor="accent5"/>
            </w:tcBorders>
            <w:shd w:val="clear" w:color="auto" w:fill="auto"/>
            <w:vAlign w:val="center"/>
          </w:tcPr>
          <w:p w14:paraId="03E2B9D9" w14:textId="77777777" w:rsidR="003C540D" w:rsidRPr="000B451C" w:rsidRDefault="003C540D" w:rsidP="0035604C">
            <w:pPr>
              <w:spacing w:after="0" w:line="240" w:lineRule="auto"/>
            </w:pPr>
            <w:r w:rsidRPr="000B451C">
              <w:fldChar w:fldCharType="begin"/>
            </w:r>
            <w:r>
              <w:instrText xml:space="preserve"> ADDIN EN.CITE &lt;EndNote&gt;&lt;Cite&gt;&lt;Author&gt;Harris&lt;/Author&gt;&lt;Year&gt;2014&lt;/Year&gt;&lt;IDText&gt;Updated high-resolution grids of monthly climatic observations - the CRU TS3.10 Dataset&lt;/IDText&gt;&lt;DisplayText&gt;(Harris et al., 2014)&lt;/DisplayText&gt;&lt;record&gt;&lt;urls&gt;&lt;related-urls&gt;&lt;url&gt;http://onlinelibrary.wiley.com/doi/10.1002/joc.3711/abstract&lt;/url&gt;&lt;url&gt;jsessionid=B9B8790D151E6000A1B61E70A303C377.f03t02&lt;/url&gt;&lt;/related-urls&gt;&lt;/urls&gt;&lt;titles&gt;&lt;title&gt;Updated high-resolution grids of monthly climatic observations - the CRU TS3.10 Dataset&lt;/title&gt;&lt;secondary-title&gt;International Journal of Climatology&lt;/secondary-title&gt;&lt;/titles&gt;&lt;pages&gt;623-642&lt;/pages&gt;&lt;number&gt;3&lt;/number&gt;&lt;contributors&gt;&lt;authors&gt;&lt;author&gt;Harris, I.&lt;/author&gt;&lt;author&gt;Jones, P.D.&lt;/author&gt;&lt;author&gt;Osborn, T.J.&lt;/author&gt;&lt;author&gt;Lister, D.H.&lt;/author&gt;&lt;/authors&gt;&lt;/contributors&gt;&lt;added-date format="utc"&gt;1503416997&lt;/added-date&gt;&lt;ref-type name="Journal Article"&gt;17&lt;/ref-type&gt;&lt;dates&gt;&lt;year&gt;2014&lt;/year&gt;&lt;/dates&gt;&lt;rec-number&gt;74&lt;/rec-number&gt;&lt;last-updated-date format="utc"&gt;1503417143&lt;/last-updated-date&gt;&lt;volume&gt;34&lt;/volume&gt;&lt;/record&gt;&lt;/Cite&gt;&lt;/EndNote&gt;</w:instrText>
            </w:r>
            <w:r w:rsidRPr="000B451C">
              <w:fldChar w:fldCharType="separate"/>
            </w:r>
            <w:r>
              <w:rPr>
                <w:noProof/>
              </w:rPr>
              <w:t>(Harris et al., 2014)</w:t>
            </w:r>
            <w:r w:rsidRPr="000B451C">
              <w:fldChar w:fldCharType="end"/>
            </w:r>
          </w:p>
        </w:tc>
      </w:tr>
      <w:tr w:rsidR="00265593" w:rsidRPr="000B451C" w14:paraId="20BC1D45" w14:textId="77777777" w:rsidTr="00265593">
        <w:trPr>
          <w:trHeight w:val="806"/>
        </w:trPr>
        <w:tc>
          <w:tcPr>
            <w:tcW w:w="2122" w:type="dxa"/>
            <w:shd w:val="clear" w:color="auto" w:fill="auto"/>
            <w:vAlign w:val="center"/>
          </w:tcPr>
          <w:p w14:paraId="260F9127" w14:textId="77777777" w:rsidR="003C540D" w:rsidRPr="000B451C" w:rsidRDefault="003C540D" w:rsidP="0035604C">
            <w:pPr>
              <w:spacing w:after="0" w:line="240" w:lineRule="auto"/>
              <w:rPr>
                <w:b/>
                <w:bCs/>
              </w:rPr>
            </w:pPr>
            <w:r w:rsidRPr="000B451C">
              <w:rPr>
                <w:b/>
                <w:bCs/>
              </w:rPr>
              <w:t>University of Delaware (</w:t>
            </w:r>
            <w:proofErr w:type="spellStart"/>
            <w:r w:rsidRPr="000B451C">
              <w:rPr>
                <w:b/>
                <w:bCs/>
              </w:rPr>
              <w:t>UDel</w:t>
            </w:r>
            <w:proofErr w:type="spellEnd"/>
            <w:r w:rsidRPr="000B451C">
              <w:rPr>
                <w:b/>
                <w:bCs/>
              </w:rPr>
              <w:t>) version 4.01</w:t>
            </w:r>
          </w:p>
        </w:tc>
        <w:tc>
          <w:tcPr>
            <w:tcW w:w="1417" w:type="dxa"/>
            <w:shd w:val="clear" w:color="auto" w:fill="auto"/>
            <w:vAlign w:val="center"/>
          </w:tcPr>
          <w:p w14:paraId="3E403C3E" w14:textId="77777777" w:rsidR="003C540D" w:rsidRPr="000B451C" w:rsidRDefault="00265593" w:rsidP="0035604C">
            <w:pPr>
              <w:spacing w:after="0" w:line="240" w:lineRule="auto"/>
            </w:pPr>
            <w:r>
              <w:t xml:space="preserve">Tas and </w:t>
            </w:r>
            <w:proofErr w:type="spellStart"/>
            <w:r>
              <w:t>Pr</w:t>
            </w:r>
            <w:proofErr w:type="spellEnd"/>
          </w:p>
        </w:tc>
        <w:tc>
          <w:tcPr>
            <w:tcW w:w="1276" w:type="dxa"/>
            <w:shd w:val="clear" w:color="auto" w:fill="auto"/>
            <w:vAlign w:val="center"/>
          </w:tcPr>
          <w:p w14:paraId="4153DD68" w14:textId="77777777" w:rsidR="003C540D" w:rsidRPr="00C762BB" w:rsidRDefault="003C540D" w:rsidP="0035604C">
            <w:pPr>
              <w:spacing w:after="0" w:line="240" w:lineRule="auto"/>
            </w:pPr>
            <w:r w:rsidRPr="00C762BB">
              <w:t>0.5</w:t>
            </w:r>
            <w:r w:rsidRPr="00C762BB">
              <w:rPr>
                <w:rFonts w:cs="Calibri"/>
              </w:rPr>
              <w:t>° Monthly Land Only</w:t>
            </w:r>
          </w:p>
        </w:tc>
        <w:tc>
          <w:tcPr>
            <w:tcW w:w="1417" w:type="dxa"/>
            <w:vAlign w:val="center"/>
          </w:tcPr>
          <w:p w14:paraId="4961B22D" w14:textId="77777777" w:rsidR="003C540D" w:rsidRPr="000B451C" w:rsidRDefault="003C540D" w:rsidP="0035604C">
            <w:pPr>
              <w:spacing w:after="0" w:line="240" w:lineRule="auto"/>
              <w:jc w:val="center"/>
            </w:pPr>
            <w:r w:rsidRPr="000B451C">
              <w:t>1901-2010</w:t>
            </w:r>
          </w:p>
        </w:tc>
        <w:tc>
          <w:tcPr>
            <w:tcW w:w="1276" w:type="dxa"/>
            <w:shd w:val="clear" w:color="auto" w:fill="auto"/>
            <w:vAlign w:val="center"/>
          </w:tcPr>
          <w:p w14:paraId="43FD488E" w14:textId="77777777" w:rsidR="003C540D" w:rsidRPr="000B451C" w:rsidRDefault="003C540D" w:rsidP="0035604C">
            <w:pPr>
              <w:spacing w:after="0" w:line="240" w:lineRule="auto"/>
            </w:pPr>
            <w:r w:rsidRPr="000B451C">
              <w:t>Gridded Station Data</w:t>
            </w:r>
          </w:p>
        </w:tc>
        <w:tc>
          <w:tcPr>
            <w:tcW w:w="1559" w:type="dxa"/>
            <w:shd w:val="clear" w:color="auto" w:fill="auto"/>
            <w:vAlign w:val="center"/>
          </w:tcPr>
          <w:p w14:paraId="66D5521D" w14:textId="77777777" w:rsidR="003C540D" w:rsidRPr="000B451C" w:rsidRDefault="003C540D" w:rsidP="0035604C">
            <w:pPr>
              <w:spacing w:after="0" w:line="240" w:lineRule="auto"/>
            </w:pPr>
            <w:r w:rsidRPr="000B451C">
              <w:fldChar w:fldCharType="begin"/>
            </w:r>
            <w:r>
              <w:instrText xml:space="preserve"> ADDIN EN.CITE &lt;EndNote&gt;&lt;Cite&gt;&lt;Author&gt;Willmott&lt;/Author&gt;&lt;Year&gt;2001&lt;/Year&gt;&lt;IDText&gt;Terrestrial Air Temperature and Precipitation: Monthly and Annual Time Series (1950-1999)&lt;/IDText&gt;&lt;DisplayText&gt;(Willmott and Matsuura, 2001)&lt;/DisplayText&gt;&lt;record&gt;&lt;urls&gt;&lt;related-urls&gt;&lt;url&gt;http://climate.geog.udel.edu/~climate/html_pages/README.ghcn_ts2.html.&lt;/url&gt;&lt;/related-urls&gt;&lt;/urls&gt;&lt;titles&gt;&lt;title&gt;Terrestrial Air Temperature and Precipitation: Monthly and Annual Time Series (1950-1999)&lt;/title&gt;&lt;/titles&gt;&lt;number&gt;30 August&lt;/number&gt;&lt;contributors&gt;&lt;authors&gt;&lt;author&gt;Willmott, C.J.&lt;/author&gt;&lt;author&gt;Matsuura, K.&lt;/author&gt;&lt;/authors&gt;&lt;/contributors&gt;&lt;added-date format="utc"&gt;1504095825&lt;/added-date&gt;&lt;ref-type name="Web Page"&gt;12&lt;/ref-type&gt;&lt;dates&gt;&lt;year&gt;2001&lt;/year&gt;&lt;/dates&gt;&lt;rec-number&gt;79&lt;/rec-number&gt;&lt;last-updated-date format="utc"&gt;1504095913&lt;/last-updated-date&gt;&lt;volume&gt;2017&lt;/volume&gt;&lt;/record&gt;&lt;/Cite&gt;&lt;/EndNote&gt;</w:instrText>
            </w:r>
            <w:r w:rsidRPr="000B451C">
              <w:fldChar w:fldCharType="separate"/>
            </w:r>
            <w:r>
              <w:rPr>
                <w:noProof/>
              </w:rPr>
              <w:t>(Willmott and Matsuura, 2001)</w:t>
            </w:r>
            <w:r w:rsidRPr="000B451C">
              <w:fldChar w:fldCharType="end"/>
            </w:r>
          </w:p>
        </w:tc>
      </w:tr>
      <w:tr w:rsidR="00265593" w:rsidRPr="000B451C" w14:paraId="579182D2" w14:textId="77777777" w:rsidTr="00265593">
        <w:tc>
          <w:tcPr>
            <w:tcW w:w="2122" w:type="dxa"/>
            <w:shd w:val="clear" w:color="auto" w:fill="auto"/>
            <w:vAlign w:val="center"/>
          </w:tcPr>
          <w:p w14:paraId="6BBBA7C5" w14:textId="77777777" w:rsidR="003C540D" w:rsidRPr="000B451C" w:rsidRDefault="003C540D" w:rsidP="0035604C">
            <w:pPr>
              <w:spacing w:after="0" w:line="240" w:lineRule="auto"/>
              <w:rPr>
                <w:b/>
                <w:bCs/>
              </w:rPr>
            </w:pPr>
            <w:r w:rsidRPr="000B451C">
              <w:rPr>
                <w:b/>
                <w:bCs/>
              </w:rPr>
              <w:t>Global Precipitation Climatology Centre (GPCC) version 7</w:t>
            </w:r>
          </w:p>
        </w:tc>
        <w:tc>
          <w:tcPr>
            <w:tcW w:w="1417" w:type="dxa"/>
            <w:shd w:val="clear" w:color="auto" w:fill="auto"/>
            <w:vAlign w:val="center"/>
          </w:tcPr>
          <w:p w14:paraId="19202A41" w14:textId="77777777" w:rsidR="003C540D" w:rsidRPr="000B451C" w:rsidRDefault="003C540D" w:rsidP="0035604C">
            <w:pPr>
              <w:spacing w:after="0" w:line="240" w:lineRule="auto"/>
            </w:pPr>
            <w:proofErr w:type="spellStart"/>
            <w:r w:rsidRPr="000B451C">
              <w:t>Pr</w:t>
            </w:r>
            <w:proofErr w:type="spellEnd"/>
          </w:p>
        </w:tc>
        <w:tc>
          <w:tcPr>
            <w:tcW w:w="1276" w:type="dxa"/>
            <w:shd w:val="clear" w:color="auto" w:fill="auto"/>
            <w:vAlign w:val="center"/>
          </w:tcPr>
          <w:p w14:paraId="0201B27E" w14:textId="77777777" w:rsidR="003C540D" w:rsidRPr="00C762BB" w:rsidRDefault="003C540D" w:rsidP="0035604C">
            <w:pPr>
              <w:spacing w:after="0" w:line="240" w:lineRule="auto"/>
            </w:pPr>
            <w:r w:rsidRPr="00C762BB">
              <w:t>1.0</w:t>
            </w:r>
            <w:r w:rsidRPr="00C762BB">
              <w:rPr>
                <w:rFonts w:cs="Calibri"/>
              </w:rPr>
              <w:t>° Monthly</w:t>
            </w:r>
          </w:p>
        </w:tc>
        <w:tc>
          <w:tcPr>
            <w:tcW w:w="1417" w:type="dxa"/>
            <w:vAlign w:val="center"/>
          </w:tcPr>
          <w:p w14:paraId="16294C11" w14:textId="77777777" w:rsidR="003C540D" w:rsidRPr="000B451C" w:rsidRDefault="003C540D" w:rsidP="0035604C">
            <w:pPr>
              <w:spacing w:after="0" w:line="240" w:lineRule="auto"/>
              <w:jc w:val="center"/>
            </w:pPr>
            <w:r w:rsidRPr="000B451C">
              <w:t>1901-2010</w:t>
            </w:r>
          </w:p>
        </w:tc>
        <w:tc>
          <w:tcPr>
            <w:tcW w:w="1276" w:type="dxa"/>
            <w:shd w:val="clear" w:color="auto" w:fill="auto"/>
            <w:vAlign w:val="center"/>
          </w:tcPr>
          <w:p w14:paraId="4957D5CF" w14:textId="77777777" w:rsidR="003C540D" w:rsidRPr="000B451C" w:rsidRDefault="003C540D" w:rsidP="0035604C">
            <w:pPr>
              <w:spacing w:after="0" w:line="240" w:lineRule="auto"/>
            </w:pPr>
            <w:r w:rsidRPr="000B451C">
              <w:t>Satellite and Station Data</w:t>
            </w:r>
          </w:p>
        </w:tc>
        <w:tc>
          <w:tcPr>
            <w:tcW w:w="1559" w:type="dxa"/>
            <w:shd w:val="clear" w:color="auto" w:fill="auto"/>
            <w:vAlign w:val="center"/>
          </w:tcPr>
          <w:p w14:paraId="49B2486E" w14:textId="77777777" w:rsidR="003C540D" w:rsidRPr="000B451C" w:rsidRDefault="003C540D" w:rsidP="0035604C">
            <w:pPr>
              <w:spacing w:after="0" w:line="240" w:lineRule="auto"/>
            </w:pPr>
            <w:r w:rsidRPr="000B451C">
              <w:fldChar w:fldCharType="begin"/>
            </w:r>
            <w:r>
              <w:instrText xml:space="preserve"> ADDIN EN.CITE &lt;EndNote&gt;&lt;Cite&gt;&lt;Author&gt;Schneider&lt;/Author&gt;&lt;Year&gt;2015&lt;/Year&gt;&lt;IDText&gt;GPCC Full Data Reanalysis Version 7.0 at 1.0 °: Monthly Land-Surface Precipitation from Rain-Gauges built on GTS-based and Historic Data&lt;/IDText&gt;&lt;DisplayText&gt;(Schneider et al., 2015)&lt;/DisplayText&gt;&lt;record&gt;&lt;urls&gt;&lt;related-urls&gt;&lt;url&gt;https://www.esrl.noaa.gov/psd/data/gridded/data.gpcc.html#detail&lt;/url&gt;&lt;/related-urls&gt;&lt;/urls&gt;&lt;titles&gt;&lt;title&gt;GPCC Full Data Reanalysis Version 7.0 at 1.0 °: Monthly Land-Surface Precipitation from Rain-Gauges built on GTS-based and Historic Data&lt;/title&gt;&lt;/titles&gt;&lt;contributors&gt;&lt;authors&gt;&lt;author&gt;Schneider, Udo&lt;/author&gt;&lt;author&gt;Becker, Andreas&lt;/author&gt;&lt;author&gt;Finger, Peter&lt;/author&gt;&lt;author&gt;Meyer-Christoffer, Anja&lt;/author&gt;&lt;author&gt;Rudolf, Bruno&lt;/author&gt;&lt;author&gt;Ziese, Markus&lt;/author&gt;&lt;/authors&gt;&lt;/contributors&gt;&lt;added-date format="utc"&gt;1503417398&lt;/added-date&gt;&lt;ref-type name="Generic"&gt;13&lt;/ref-type&gt;&lt;dates&gt;&lt;year&gt;2015&lt;/year&gt;&lt;/dates&gt;&lt;rec-number&gt;75&lt;/rec-number&gt;&lt;last-updated-date format="utc"&gt;1503417511&lt;/last-updated-date&gt;&lt;electronic-resource-num&gt;DOI: 10.5676/DWD_GPCC/FD_M_V7_100&lt;/electronic-resource-num&gt;&lt;/record&gt;&lt;/Cite&gt;&lt;/EndNote&gt;</w:instrText>
            </w:r>
            <w:r w:rsidRPr="000B451C">
              <w:fldChar w:fldCharType="separate"/>
            </w:r>
            <w:r>
              <w:rPr>
                <w:noProof/>
              </w:rPr>
              <w:t>(Schneider et al., 2015)</w:t>
            </w:r>
            <w:r w:rsidRPr="000B451C">
              <w:fldChar w:fldCharType="end"/>
            </w:r>
          </w:p>
        </w:tc>
      </w:tr>
    </w:tbl>
    <w:p w14:paraId="36CD9811" w14:textId="77777777" w:rsidR="00102A77" w:rsidRDefault="00102A77" w:rsidP="00102A77"/>
    <w:p w14:paraId="72FA7F46" w14:textId="77777777" w:rsidR="00102A77" w:rsidRDefault="00102A77">
      <w:r>
        <w:br w:type="page"/>
      </w:r>
    </w:p>
    <w:p w14:paraId="04548A7C" w14:textId="40CF00A7" w:rsidR="00466B12" w:rsidRDefault="00466B12" w:rsidP="00DB7502">
      <w:pPr>
        <w:pStyle w:val="Caption"/>
      </w:pPr>
      <w:r>
        <w:lastRenderedPageBreak/>
        <w:t xml:space="preserve">Table </w:t>
      </w:r>
      <w:r w:rsidR="00102A77">
        <w:rPr>
          <w:noProof/>
        </w:rPr>
        <w:fldChar w:fldCharType="begin"/>
      </w:r>
      <w:r w:rsidR="00102A77">
        <w:rPr>
          <w:noProof/>
        </w:rPr>
        <w:instrText xml:space="preserve"> SEQ Table \* ARABIC </w:instrText>
      </w:r>
      <w:r w:rsidR="00102A77">
        <w:rPr>
          <w:noProof/>
        </w:rPr>
        <w:fldChar w:fldCharType="separate"/>
      </w:r>
      <w:r w:rsidR="009C6996">
        <w:rPr>
          <w:noProof/>
        </w:rPr>
        <w:t>3</w:t>
      </w:r>
      <w:r w:rsidR="00102A77">
        <w:rPr>
          <w:noProof/>
        </w:rPr>
        <w:fldChar w:fldCharType="end"/>
      </w:r>
      <w:r>
        <w:t xml:space="preserve">: List of data sources for the 13 climate files used in the crop models. Note that all RCMs referred to in this table are listed in </w:t>
      </w:r>
      <w:r>
        <w:fldChar w:fldCharType="begin"/>
      </w:r>
      <w:r>
        <w:instrText xml:space="preserve"> REF _Ref1563054 \h </w:instrText>
      </w:r>
      <w:r w:rsidR="00DB7502">
        <w:instrText xml:space="preserve"> \* MERGEFORMAT </w:instrText>
      </w:r>
      <w:r>
        <w:fldChar w:fldCharType="separate"/>
      </w:r>
      <w:r w:rsidR="002240A7">
        <w:t xml:space="preserve">Table </w:t>
      </w:r>
      <w:r w:rsidR="002240A7">
        <w:rPr>
          <w:noProof/>
        </w:rPr>
        <w:t>1</w:t>
      </w:r>
      <w:r>
        <w:fldChar w:fldCharType="end"/>
      </w:r>
      <w:r>
        <w:t xml:space="preserve"> and the observed data referred to in this table are from the sources listed in.</w:t>
      </w:r>
    </w:p>
    <w:tbl>
      <w:tblPr>
        <w:tblStyle w:val="GridTable1Light-Accent1"/>
        <w:tblW w:w="9016" w:type="dxa"/>
        <w:tblLook w:val="04A0" w:firstRow="1" w:lastRow="0" w:firstColumn="1" w:lastColumn="0" w:noHBand="0" w:noVBand="1"/>
      </w:tblPr>
      <w:tblGrid>
        <w:gridCol w:w="540"/>
        <w:gridCol w:w="730"/>
        <w:gridCol w:w="574"/>
        <w:gridCol w:w="1522"/>
        <w:gridCol w:w="1967"/>
        <w:gridCol w:w="2178"/>
        <w:gridCol w:w="1505"/>
      </w:tblGrid>
      <w:tr w:rsidR="004702A6" w14:paraId="1BEFFDA1" w14:textId="77777777" w:rsidTr="00102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dxa"/>
            <w:tcBorders>
              <w:bottom w:val="double" w:sz="4" w:space="0" w:color="5B9BD5" w:themeColor="accent5"/>
            </w:tcBorders>
            <w:vAlign w:val="center"/>
          </w:tcPr>
          <w:p w14:paraId="3A516282" w14:textId="77777777" w:rsidR="007515B0" w:rsidRPr="004702A6" w:rsidRDefault="007515B0" w:rsidP="004702A6">
            <w:pPr>
              <w:jc w:val="center"/>
            </w:pPr>
            <w:r w:rsidRPr="004702A6">
              <w:t>File</w:t>
            </w:r>
          </w:p>
        </w:tc>
        <w:tc>
          <w:tcPr>
            <w:tcW w:w="730" w:type="dxa"/>
            <w:tcBorders>
              <w:bottom w:val="double" w:sz="4" w:space="0" w:color="5B9BD5" w:themeColor="accent5"/>
            </w:tcBorders>
            <w:vAlign w:val="center"/>
          </w:tcPr>
          <w:p w14:paraId="5F3CD630" w14:textId="77777777" w:rsidR="007515B0" w:rsidRPr="004702A6" w:rsidRDefault="007515B0" w:rsidP="004702A6">
            <w:pPr>
              <w:jc w:val="center"/>
              <w:cnfStyle w:val="100000000000" w:firstRow="1" w:lastRow="0" w:firstColumn="0" w:lastColumn="0" w:oddVBand="0" w:evenVBand="0" w:oddHBand="0" w:evenHBand="0" w:firstRowFirstColumn="0" w:firstRowLastColumn="0" w:lastRowFirstColumn="0" w:lastRowLastColumn="0"/>
            </w:pPr>
            <w:r w:rsidRPr="004702A6">
              <w:t>Time Scale</w:t>
            </w:r>
          </w:p>
        </w:tc>
        <w:tc>
          <w:tcPr>
            <w:tcW w:w="574" w:type="dxa"/>
            <w:tcBorders>
              <w:bottom w:val="double" w:sz="4" w:space="0" w:color="5B9BD5" w:themeColor="accent5"/>
            </w:tcBorders>
            <w:vAlign w:val="center"/>
          </w:tcPr>
          <w:p w14:paraId="3BF1DBC9" w14:textId="77777777" w:rsidR="007515B0" w:rsidRPr="004702A6" w:rsidRDefault="007515B0" w:rsidP="004702A6">
            <w:pPr>
              <w:jc w:val="center"/>
              <w:cnfStyle w:val="100000000000" w:firstRow="1" w:lastRow="0" w:firstColumn="0" w:lastColumn="0" w:oddVBand="0" w:evenVBand="0" w:oddHBand="0" w:evenHBand="0" w:firstRowFirstColumn="0" w:firstRowLastColumn="0" w:lastRowFirstColumn="0" w:lastRowLastColumn="0"/>
            </w:pPr>
            <w:r w:rsidRPr="004702A6">
              <w:t>RCP</w:t>
            </w:r>
          </w:p>
        </w:tc>
        <w:tc>
          <w:tcPr>
            <w:tcW w:w="1554" w:type="dxa"/>
            <w:tcBorders>
              <w:bottom w:val="double" w:sz="4" w:space="0" w:color="5B9BD5" w:themeColor="accent5"/>
            </w:tcBorders>
            <w:vAlign w:val="center"/>
          </w:tcPr>
          <w:p w14:paraId="48897A85" w14:textId="77777777" w:rsidR="007515B0" w:rsidRPr="004702A6" w:rsidRDefault="007515B0" w:rsidP="004702A6">
            <w:pPr>
              <w:jc w:val="center"/>
              <w:cnfStyle w:val="100000000000" w:firstRow="1" w:lastRow="0" w:firstColumn="0" w:lastColumn="0" w:oddVBand="0" w:evenVBand="0" w:oddHBand="0" w:evenHBand="0" w:firstRowFirstColumn="0" w:firstRowLastColumn="0" w:lastRowFirstColumn="0" w:lastRowLastColumn="0"/>
            </w:pPr>
            <w:r w:rsidRPr="004702A6">
              <w:t>Temperature</w:t>
            </w:r>
          </w:p>
        </w:tc>
        <w:tc>
          <w:tcPr>
            <w:tcW w:w="1701" w:type="dxa"/>
            <w:tcBorders>
              <w:bottom w:val="double" w:sz="4" w:space="0" w:color="5B9BD5" w:themeColor="accent5"/>
            </w:tcBorders>
            <w:vAlign w:val="center"/>
          </w:tcPr>
          <w:p w14:paraId="5D2E2B9D" w14:textId="5F7BEAB6" w:rsidR="007515B0" w:rsidRPr="004702A6" w:rsidRDefault="007515B0" w:rsidP="004702A6">
            <w:pPr>
              <w:jc w:val="center"/>
              <w:cnfStyle w:val="100000000000" w:firstRow="1" w:lastRow="0" w:firstColumn="0" w:lastColumn="0" w:oddVBand="0" w:evenVBand="0" w:oddHBand="0" w:evenHBand="0" w:firstRowFirstColumn="0" w:firstRowLastColumn="0" w:lastRowFirstColumn="0" w:lastRowLastColumn="0"/>
            </w:pPr>
            <w:proofErr w:type="spellStart"/>
            <w:r w:rsidRPr="004702A6">
              <w:t>Evapo</w:t>
            </w:r>
            <w:r w:rsidR="00102A77">
              <w:t>trasnpi</w:t>
            </w:r>
            <w:r w:rsidRPr="004702A6">
              <w:t>ration</w:t>
            </w:r>
            <w:proofErr w:type="spellEnd"/>
            <w:r w:rsidRPr="004702A6">
              <w:t xml:space="preserve"> Rate</w:t>
            </w:r>
          </w:p>
        </w:tc>
        <w:tc>
          <w:tcPr>
            <w:tcW w:w="2408" w:type="dxa"/>
            <w:tcBorders>
              <w:bottom w:val="double" w:sz="4" w:space="0" w:color="5B9BD5" w:themeColor="accent5"/>
            </w:tcBorders>
            <w:vAlign w:val="center"/>
          </w:tcPr>
          <w:p w14:paraId="4F4C0412" w14:textId="77777777" w:rsidR="007515B0" w:rsidRPr="004702A6" w:rsidRDefault="007515B0" w:rsidP="004702A6">
            <w:pPr>
              <w:jc w:val="center"/>
              <w:cnfStyle w:val="100000000000" w:firstRow="1" w:lastRow="0" w:firstColumn="0" w:lastColumn="0" w:oddVBand="0" w:evenVBand="0" w:oddHBand="0" w:evenHBand="0" w:firstRowFirstColumn="0" w:firstRowLastColumn="0" w:lastRowFirstColumn="0" w:lastRowLastColumn="0"/>
            </w:pPr>
            <w:r w:rsidRPr="004702A6">
              <w:t>Precipitation Rate</w:t>
            </w:r>
          </w:p>
        </w:tc>
        <w:tc>
          <w:tcPr>
            <w:tcW w:w="1508" w:type="dxa"/>
            <w:tcBorders>
              <w:bottom w:val="double" w:sz="4" w:space="0" w:color="5B9BD5" w:themeColor="accent5"/>
            </w:tcBorders>
            <w:vAlign w:val="center"/>
          </w:tcPr>
          <w:p w14:paraId="3244FECE" w14:textId="77777777" w:rsidR="007515B0" w:rsidRPr="004702A6" w:rsidRDefault="004702A6" w:rsidP="00265593">
            <w:pPr>
              <w:jc w:val="center"/>
              <w:cnfStyle w:val="100000000000" w:firstRow="1" w:lastRow="0" w:firstColumn="0" w:lastColumn="0" w:oddVBand="0" w:evenVBand="0" w:oddHBand="0" w:evenHBand="0" w:firstRowFirstColumn="0" w:firstRowLastColumn="0" w:lastRowFirstColumn="0" w:lastRowLastColumn="0"/>
            </w:pPr>
            <w:r w:rsidRPr="004702A6">
              <w:t>CO</w:t>
            </w:r>
            <w:r w:rsidRPr="004702A6">
              <w:softHyphen/>
            </w:r>
            <w:r w:rsidRPr="004702A6">
              <w:rPr>
                <w:vertAlign w:val="subscript"/>
              </w:rPr>
              <w:t>2</w:t>
            </w:r>
            <w:r w:rsidRPr="004702A6">
              <w:t xml:space="preserve"> concentration</w:t>
            </w:r>
          </w:p>
        </w:tc>
      </w:tr>
      <w:tr w:rsidR="00102A77" w14:paraId="26EC560F" w14:textId="77777777" w:rsidTr="00102A77">
        <w:tc>
          <w:tcPr>
            <w:cnfStyle w:val="001000000000" w:firstRow="0" w:lastRow="0" w:firstColumn="1" w:lastColumn="0" w:oddVBand="0" w:evenVBand="0" w:oddHBand="0" w:evenHBand="0" w:firstRowFirstColumn="0" w:firstRowLastColumn="0" w:lastRowFirstColumn="0" w:lastRowLastColumn="0"/>
            <w:tcW w:w="541" w:type="dxa"/>
            <w:tcBorders>
              <w:top w:val="double" w:sz="4" w:space="0" w:color="5B9BD5" w:themeColor="accent5"/>
            </w:tcBorders>
            <w:vAlign w:val="center"/>
          </w:tcPr>
          <w:p w14:paraId="60E1C654" w14:textId="77777777" w:rsidR="00102A77" w:rsidRDefault="00102A77" w:rsidP="004702A6">
            <w:r>
              <w:t>1</w:t>
            </w:r>
          </w:p>
        </w:tc>
        <w:tc>
          <w:tcPr>
            <w:tcW w:w="730" w:type="dxa"/>
            <w:tcBorders>
              <w:top w:val="double" w:sz="4" w:space="0" w:color="5B9BD5" w:themeColor="accent5"/>
            </w:tcBorders>
            <w:vAlign w:val="center"/>
          </w:tcPr>
          <w:p w14:paraId="5082713C"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1971-2000</w:t>
            </w:r>
          </w:p>
        </w:tc>
        <w:tc>
          <w:tcPr>
            <w:tcW w:w="574" w:type="dxa"/>
            <w:tcBorders>
              <w:top w:val="double" w:sz="4" w:space="0" w:color="5B9BD5" w:themeColor="accent5"/>
            </w:tcBorders>
            <w:vAlign w:val="center"/>
          </w:tcPr>
          <w:p w14:paraId="373EFA24"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N/A</w:t>
            </w:r>
          </w:p>
        </w:tc>
        <w:tc>
          <w:tcPr>
            <w:tcW w:w="1554" w:type="dxa"/>
            <w:tcBorders>
              <w:top w:val="double" w:sz="4" w:space="0" w:color="5B9BD5" w:themeColor="accent5"/>
            </w:tcBorders>
            <w:vAlign w:val="center"/>
          </w:tcPr>
          <w:p w14:paraId="060F0DC6"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Mean of observed monthly data for minimum and maximum temperature</w:t>
            </w:r>
          </w:p>
        </w:tc>
        <w:tc>
          <w:tcPr>
            <w:tcW w:w="1701" w:type="dxa"/>
            <w:vMerge w:val="restart"/>
            <w:tcBorders>
              <w:top w:val="double" w:sz="4" w:space="0" w:color="5B9BD5" w:themeColor="accent5"/>
            </w:tcBorders>
            <w:vAlign w:val="center"/>
          </w:tcPr>
          <w:p w14:paraId="64A2D6AA" w14:textId="19743ED7" w:rsidR="00102A77" w:rsidRDefault="00102A77" w:rsidP="004702A6">
            <w:pPr>
              <w:cnfStyle w:val="000000000000" w:firstRow="0" w:lastRow="0" w:firstColumn="0" w:lastColumn="0" w:oddVBand="0" w:evenVBand="0" w:oddHBand="0" w:evenHBand="0" w:firstRowFirstColumn="0" w:firstRowLastColumn="0" w:lastRowFirstColumn="0" w:lastRowLastColumn="0"/>
            </w:pPr>
            <w:r>
              <w:t>Calculated using methodology described in Section 2</w:t>
            </w:r>
          </w:p>
          <w:p w14:paraId="0A901E7A" w14:textId="1B9B6A77" w:rsidR="00102A77" w:rsidRDefault="00102A77" w:rsidP="004702A6">
            <w:pPr>
              <w:cnfStyle w:val="000000000000" w:firstRow="0" w:lastRow="0" w:firstColumn="0" w:lastColumn="0" w:oddVBand="0" w:evenVBand="0" w:oddHBand="0" w:evenHBand="0" w:firstRowFirstColumn="0" w:firstRowLastColumn="0" w:lastRowFirstColumn="0" w:lastRowLastColumn="0"/>
            </w:pPr>
          </w:p>
        </w:tc>
        <w:tc>
          <w:tcPr>
            <w:tcW w:w="2408" w:type="dxa"/>
            <w:tcBorders>
              <w:top w:val="double" w:sz="4" w:space="0" w:color="5B9BD5" w:themeColor="accent5"/>
            </w:tcBorders>
            <w:vAlign w:val="center"/>
          </w:tcPr>
          <w:p w14:paraId="55EDF4FA" w14:textId="77777777" w:rsidR="00102A77" w:rsidRDefault="00102A77" w:rsidP="00265593">
            <w:pPr>
              <w:cnfStyle w:val="000000000000" w:firstRow="0" w:lastRow="0" w:firstColumn="0" w:lastColumn="0" w:oddVBand="0" w:evenVBand="0" w:oddHBand="0" w:evenHBand="0" w:firstRowFirstColumn="0" w:firstRowLastColumn="0" w:lastRowFirstColumn="0" w:lastRowLastColumn="0"/>
            </w:pPr>
            <w:r>
              <w:t>Observed monthly data for precipitation rates</w:t>
            </w:r>
          </w:p>
        </w:tc>
        <w:tc>
          <w:tcPr>
            <w:tcW w:w="1508" w:type="dxa"/>
            <w:tcBorders>
              <w:top w:val="double" w:sz="4" w:space="0" w:color="5B9BD5" w:themeColor="accent5"/>
            </w:tcBorders>
            <w:vAlign w:val="center"/>
          </w:tcPr>
          <w:p w14:paraId="24DBFFAD" w14:textId="77777777" w:rsidR="00102A77" w:rsidRPr="004702A6" w:rsidRDefault="00102A77" w:rsidP="008707D3">
            <w:pPr>
              <w:cnfStyle w:val="000000000000" w:firstRow="0" w:lastRow="0" w:firstColumn="0" w:lastColumn="0" w:oddVBand="0" w:evenVBand="0" w:oddHBand="0" w:evenHBand="0" w:firstRowFirstColumn="0" w:firstRowLastColumn="0" w:lastRowFirstColumn="0" w:lastRowLastColumn="0"/>
            </w:pPr>
            <w:r>
              <w:t>AquaCrop Mauna Loa CO</w:t>
            </w:r>
            <w:r>
              <w:rPr>
                <w:vertAlign w:val="subscript"/>
              </w:rPr>
              <w:t>2</w:t>
            </w:r>
            <w:r>
              <w:t xml:space="preserve"> </w:t>
            </w:r>
          </w:p>
        </w:tc>
      </w:tr>
      <w:tr w:rsidR="00102A77" w14:paraId="01056CF5"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53AE387E" w14:textId="77777777" w:rsidR="00102A77" w:rsidRDefault="00102A77" w:rsidP="004702A6">
            <w:r>
              <w:t>2</w:t>
            </w:r>
          </w:p>
        </w:tc>
        <w:tc>
          <w:tcPr>
            <w:tcW w:w="730" w:type="dxa"/>
            <w:vMerge w:val="restart"/>
            <w:vAlign w:val="center"/>
          </w:tcPr>
          <w:p w14:paraId="5DBA18B5"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2020-2049</w:t>
            </w:r>
          </w:p>
        </w:tc>
        <w:tc>
          <w:tcPr>
            <w:tcW w:w="574" w:type="dxa"/>
            <w:vMerge w:val="restart"/>
            <w:vAlign w:val="center"/>
          </w:tcPr>
          <w:p w14:paraId="4752B6EA"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4.5</w:t>
            </w:r>
          </w:p>
        </w:tc>
        <w:tc>
          <w:tcPr>
            <w:tcW w:w="1554" w:type="dxa"/>
            <w:vMerge w:val="restart"/>
            <w:vAlign w:val="center"/>
          </w:tcPr>
          <w:p w14:paraId="4B3FFCB5"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Projected ensemble mean daily minimum and maximum temperature</w:t>
            </w:r>
          </w:p>
        </w:tc>
        <w:tc>
          <w:tcPr>
            <w:tcW w:w="1701" w:type="dxa"/>
            <w:vMerge/>
            <w:vAlign w:val="center"/>
          </w:tcPr>
          <w:p w14:paraId="70CE9374" w14:textId="6C647329" w:rsidR="00102A77" w:rsidRDefault="00102A77" w:rsidP="004702A6">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3FFBB1F7" w14:textId="77777777" w:rsidR="00102A77" w:rsidRDefault="00102A77" w:rsidP="00265593">
            <w:pPr>
              <w:cnfStyle w:val="000000000000" w:firstRow="0" w:lastRow="0" w:firstColumn="0" w:lastColumn="0" w:oddVBand="0" w:evenVBand="0" w:oddHBand="0" w:evenHBand="0" w:firstRowFirstColumn="0" w:firstRowLastColumn="0" w:lastRowFirstColumn="0" w:lastRowLastColumn="0"/>
            </w:pPr>
            <w:r>
              <w:t>Projected ensemble minimum precipitation rate</w:t>
            </w:r>
          </w:p>
        </w:tc>
        <w:tc>
          <w:tcPr>
            <w:tcW w:w="1508" w:type="dxa"/>
            <w:vMerge w:val="restart"/>
            <w:vAlign w:val="center"/>
          </w:tcPr>
          <w:p w14:paraId="35E72F11" w14:textId="77777777" w:rsidR="00102A77" w:rsidRDefault="00102A77" w:rsidP="008707D3">
            <w:pPr>
              <w:cnfStyle w:val="000000000000" w:firstRow="0" w:lastRow="0" w:firstColumn="0" w:lastColumn="0" w:oddVBand="0" w:evenVBand="0" w:oddHBand="0" w:evenHBand="0" w:firstRowFirstColumn="0" w:firstRowLastColumn="0" w:lastRowFirstColumn="0" w:lastRowLastColumn="0"/>
            </w:pPr>
            <w:r>
              <w:t xml:space="preserve">AquaCrop IPCC RCP 4.5 </w:t>
            </w:r>
          </w:p>
        </w:tc>
      </w:tr>
      <w:tr w:rsidR="00102A77" w14:paraId="386E5F8C"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483194F2" w14:textId="77777777" w:rsidR="00102A77" w:rsidRDefault="00102A77" w:rsidP="004702A6">
            <w:r>
              <w:t>3</w:t>
            </w:r>
          </w:p>
        </w:tc>
        <w:tc>
          <w:tcPr>
            <w:tcW w:w="730" w:type="dxa"/>
            <w:vMerge/>
            <w:vAlign w:val="center"/>
          </w:tcPr>
          <w:p w14:paraId="312BEC9F"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7D21537E"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028D10C6"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78C9231D"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57550FAA"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mean precipitation rate</w:t>
            </w:r>
          </w:p>
        </w:tc>
        <w:tc>
          <w:tcPr>
            <w:tcW w:w="1508" w:type="dxa"/>
            <w:vMerge/>
            <w:vAlign w:val="center"/>
          </w:tcPr>
          <w:p w14:paraId="7546CE89"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6DBA5596"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7D544869" w14:textId="77777777" w:rsidR="00102A77" w:rsidRDefault="00102A77" w:rsidP="004702A6">
            <w:r>
              <w:t>4</w:t>
            </w:r>
          </w:p>
        </w:tc>
        <w:tc>
          <w:tcPr>
            <w:tcW w:w="730" w:type="dxa"/>
            <w:vMerge/>
            <w:vAlign w:val="center"/>
          </w:tcPr>
          <w:p w14:paraId="256ADA15"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0F3D2DE0"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3915A079"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0DBA2158"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389DE936"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maximum precipitation rate</w:t>
            </w:r>
          </w:p>
        </w:tc>
        <w:tc>
          <w:tcPr>
            <w:tcW w:w="1508" w:type="dxa"/>
            <w:vMerge/>
            <w:vAlign w:val="center"/>
          </w:tcPr>
          <w:p w14:paraId="1D0897F5"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18ACFD78"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2072558D" w14:textId="77777777" w:rsidR="00102A77" w:rsidRDefault="00102A77" w:rsidP="004702A6">
            <w:r>
              <w:t>5</w:t>
            </w:r>
          </w:p>
        </w:tc>
        <w:tc>
          <w:tcPr>
            <w:tcW w:w="730" w:type="dxa"/>
            <w:vMerge/>
            <w:vAlign w:val="center"/>
          </w:tcPr>
          <w:p w14:paraId="5D48D804"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restart"/>
            <w:vAlign w:val="center"/>
          </w:tcPr>
          <w:p w14:paraId="4E93EA78" w14:textId="77777777" w:rsidR="00102A77" w:rsidRDefault="00102A77">
            <w:pPr>
              <w:cnfStyle w:val="000000000000" w:firstRow="0" w:lastRow="0" w:firstColumn="0" w:lastColumn="0" w:oddVBand="0" w:evenVBand="0" w:oddHBand="0" w:evenHBand="0" w:firstRowFirstColumn="0" w:firstRowLastColumn="0" w:lastRowFirstColumn="0" w:lastRowLastColumn="0"/>
            </w:pPr>
            <w:r>
              <w:t>8.5</w:t>
            </w:r>
          </w:p>
        </w:tc>
        <w:tc>
          <w:tcPr>
            <w:tcW w:w="1554" w:type="dxa"/>
            <w:vMerge/>
            <w:vAlign w:val="center"/>
          </w:tcPr>
          <w:p w14:paraId="1B96CF58"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039D1CF8"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3D6CF9D6"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minimum precipitation rate</w:t>
            </w:r>
          </w:p>
        </w:tc>
        <w:tc>
          <w:tcPr>
            <w:tcW w:w="1508" w:type="dxa"/>
            <w:vMerge w:val="restart"/>
            <w:vAlign w:val="center"/>
          </w:tcPr>
          <w:p w14:paraId="18B952DF" w14:textId="77777777" w:rsidR="00102A77" w:rsidRDefault="00102A77">
            <w:pPr>
              <w:cnfStyle w:val="000000000000" w:firstRow="0" w:lastRow="0" w:firstColumn="0" w:lastColumn="0" w:oddVBand="0" w:evenVBand="0" w:oddHBand="0" w:evenHBand="0" w:firstRowFirstColumn="0" w:firstRowLastColumn="0" w:lastRowFirstColumn="0" w:lastRowLastColumn="0"/>
            </w:pPr>
            <w:r>
              <w:t>AquaCrop IPCC RCP 8.5</w:t>
            </w:r>
          </w:p>
        </w:tc>
      </w:tr>
      <w:tr w:rsidR="00102A77" w14:paraId="764F1AA1"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3F84B0DF" w14:textId="77777777" w:rsidR="00102A77" w:rsidRDefault="00102A77" w:rsidP="004702A6">
            <w:r>
              <w:t>6</w:t>
            </w:r>
          </w:p>
        </w:tc>
        <w:tc>
          <w:tcPr>
            <w:tcW w:w="730" w:type="dxa"/>
            <w:vMerge/>
            <w:vAlign w:val="center"/>
          </w:tcPr>
          <w:p w14:paraId="60823167"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7DAE26D0"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1D13F712"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21FA2A9C"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15415793"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mean precipitation rate</w:t>
            </w:r>
          </w:p>
        </w:tc>
        <w:tc>
          <w:tcPr>
            <w:tcW w:w="1508" w:type="dxa"/>
            <w:vMerge/>
            <w:vAlign w:val="center"/>
          </w:tcPr>
          <w:p w14:paraId="06C95F06"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4DAA1C14"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53BD8E32" w14:textId="77777777" w:rsidR="00102A77" w:rsidRDefault="00102A77" w:rsidP="004702A6">
            <w:r>
              <w:t>7</w:t>
            </w:r>
          </w:p>
        </w:tc>
        <w:tc>
          <w:tcPr>
            <w:tcW w:w="730" w:type="dxa"/>
            <w:vMerge/>
            <w:vAlign w:val="center"/>
          </w:tcPr>
          <w:p w14:paraId="2A04E9CF"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198A7548"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6FC1FEC7"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00581E45"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4F8DE7DA"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maximum precipitation rate</w:t>
            </w:r>
          </w:p>
        </w:tc>
        <w:tc>
          <w:tcPr>
            <w:tcW w:w="1508" w:type="dxa"/>
            <w:vMerge/>
            <w:vAlign w:val="center"/>
          </w:tcPr>
          <w:p w14:paraId="1204652D"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6B21C943"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120415F7" w14:textId="77777777" w:rsidR="00102A77" w:rsidRDefault="00102A77" w:rsidP="004702A6">
            <w:r>
              <w:t>8</w:t>
            </w:r>
          </w:p>
        </w:tc>
        <w:tc>
          <w:tcPr>
            <w:tcW w:w="730" w:type="dxa"/>
            <w:vMerge w:val="restart"/>
            <w:vAlign w:val="center"/>
          </w:tcPr>
          <w:p w14:paraId="41CB7162"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2040-2069</w:t>
            </w:r>
          </w:p>
        </w:tc>
        <w:tc>
          <w:tcPr>
            <w:tcW w:w="574" w:type="dxa"/>
            <w:vMerge w:val="restart"/>
            <w:vAlign w:val="center"/>
          </w:tcPr>
          <w:p w14:paraId="34C98F79" w14:textId="77777777" w:rsidR="00102A77" w:rsidRDefault="00102A77" w:rsidP="004702A6">
            <w:pPr>
              <w:cnfStyle w:val="000000000000" w:firstRow="0" w:lastRow="0" w:firstColumn="0" w:lastColumn="0" w:oddVBand="0" w:evenVBand="0" w:oddHBand="0" w:evenHBand="0" w:firstRowFirstColumn="0" w:firstRowLastColumn="0" w:lastRowFirstColumn="0" w:lastRowLastColumn="0"/>
            </w:pPr>
            <w:r>
              <w:t>4.5</w:t>
            </w:r>
          </w:p>
        </w:tc>
        <w:tc>
          <w:tcPr>
            <w:tcW w:w="1554" w:type="dxa"/>
            <w:vMerge/>
            <w:vAlign w:val="center"/>
          </w:tcPr>
          <w:p w14:paraId="3391EAC0"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7FE7A0C3"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740F50F2"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minimum precipitation rate</w:t>
            </w:r>
          </w:p>
        </w:tc>
        <w:tc>
          <w:tcPr>
            <w:tcW w:w="1508" w:type="dxa"/>
            <w:vMerge w:val="restart"/>
            <w:vAlign w:val="center"/>
          </w:tcPr>
          <w:p w14:paraId="0AA15AB7" w14:textId="77777777" w:rsidR="00102A77" w:rsidRDefault="00102A77">
            <w:pPr>
              <w:cnfStyle w:val="000000000000" w:firstRow="0" w:lastRow="0" w:firstColumn="0" w:lastColumn="0" w:oddVBand="0" w:evenVBand="0" w:oddHBand="0" w:evenHBand="0" w:firstRowFirstColumn="0" w:firstRowLastColumn="0" w:lastRowFirstColumn="0" w:lastRowLastColumn="0"/>
            </w:pPr>
            <w:r>
              <w:t xml:space="preserve">AquaCrop IPCC RCP 4.5 </w:t>
            </w:r>
          </w:p>
        </w:tc>
      </w:tr>
      <w:tr w:rsidR="00102A77" w14:paraId="6CB4E744"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0A3304AE" w14:textId="77777777" w:rsidR="00102A77" w:rsidRDefault="00102A77" w:rsidP="004702A6">
            <w:r>
              <w:t>9</w:t>
            </w:r>
          </w:p>
        </w:tc>
        <w:tc>
          <w:tcPr>
            <w:tcW w:w="730" w:type="dxa"/>
            <w:vMerge/>
            <w:vAlign w:val="center"/>
          </w:tcPr>
          <w:p w14:paraId="62474C11"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643E259B"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3F3587B2"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03A39015"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34DB35FE"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mean precipitation rate</w:t>
            </w:r>
          </w:p>
        </w:tc>
        <w:tc>
          <w:tcPr>
            <w:tcW w:w="1508" w:type="dxa"/>
            <w:vMerge/>
            <w:vAlign w:val="center"/>
          </w:tcPr>
          <w:p w14:paraId="58B32C3C"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54C041C3"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73190400" w14:textId="77777777" w:rsidR="00102A77" w:rsidRDefault="00102A77" w:rsidP="004702A6">
            <w:r>
              <w:t>10</w:t>
            </w:r>
          </w:p>
        </w:tc>
        <w:tc>
          <w:tcPr>
            <w:tcW w:w="730" w:type="dxa"/>
            <w:vMerge/>
            <w:vAlign w:val="center"/>
          </w:tcPr>
          <w:p w14:paraId="21BB6E36"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2E7FCAFC"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779AF651"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0EE87A4A"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07A81BEA"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maximum precipitation rate</w:t>
            </w:r>
          </w:p>
        </w:tc>
        <w:tc>
          <w:tcPr>
            <w:tcW w:w="1508" w:type="dxa"/>
            <w:vMerge/>
            <w:vAlign w:val="center"/>
          </w:tcPr>
          <w:p w14:paraId="574387DE"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0B5A2D2F"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6EA7C82E" w14:textId="77777777" w:rsidR="00102A77" w:rsidRDefault="00102A77" w:rsidP="004702A6">
            <w:r>
              <w:t>11</w:t>
            </w:r>
          </w:p>
        </w:tc>
        <w:tc>
          <w:tcPr>
            <w:tcW w:w="730" w:type="dxa"/>
            <w:vMerge/>
            <w:vAlign w:val="center"/>
          </w:tcPr>
          <w:p w14:paraId="35B76D98"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restart"/>
            <w:vAlign w:val="center"/>
          </w:tcPr>
          <w:p w14:paraId="58F434D0" w14:textId="77777777" w:rsidR="00102A77" w:rsidRDefault="00102A77">
            <w:pPr>
              <w:cnfStyle w:val="000000000000" w:firstRow="0" w:lastRow="0" w:firstColumn="0" w:lastColumn="0" w:oddVBand="0" w:evenVBand="0" w:oddHBand="0" w:evenHBand="0" w:firstRowFirstColumn="0" w:firstRowLastColumn="0" w:lastRowFirstColumn="0" w:lastRowLastColumn="0"/>
            </w:pPr>
            <w:r>
              <w:t>8.5</w:t>
            </w:r>
          </w:p>
        </w:tc>
        <w:tc>
          <w:tcPr>
            <w:tcW w:w="1554" w:type="dxa"/>
            <w:vMerge/>
            <w:vAlign w:val="center"/>
          </w:tcPr>
          <w:p w14:paraId="2B9AEC2D"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7163414D"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07CD27B4"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minimum precipitation rate</w:t>
            </w:r>
          </w:p>
        </w:tc>
        <w:tc>
          <w:tcPr>
            <w:tcW w:w="1508" w:type="dxa"/>
            <w:vMerge w:val="restart"/>
            <w:vAlign w:val="center"/>
          </w:tcPr>
          <w:p w14:paraId="6478DA43" w14:textId="77777777" w:rsidR="00102A77" w:rsidRDefault="00102A77">
            <w:pPr>
              <w:cnfStyle w:val="000000000000" w:firstRow="0" w:lastRow="0" w:firstColumn="0" w:lastColumn="0" w:oddVBand="0" w:evenVBand="0" w:oddHBand="0" w:evenHBand="0" w:firstRowFirstColumn="0" w:firstRowLastColumn="0" w:lastRowFirstColumn="0" w:lastRowLastColumn="0"/>
            </w:pPr>
            <w:r>
              <w:t>AquaCrop IPCC RCP 8.5</w:t>
            </w:r>
          </w:p>
        </w:tc>
      </w:tr>
      <w:tr w:rsidR="00102A77" w14:paraId="1A6FF2A9"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1D842CAF" w14:textId="77777777" w:rsidR="00102A77" w:rsidRDefault="00102A77" w:rsidP="004702A6">
            <w:r>
              <w:t>12</w:t>
            </w:r>
          </w:p>
        </w:tc>
        <w:tc>
          <w:tcPr>
            <w:tcW w:w="730" w:type="dxa"/>
            <w:vMerge/>
            <w:vAlign w:val="center"/>
          </w:tcPr>
          <w:p w14:paraId="72B2E96C"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54B1C8BF"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436F329C"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1BF561BE"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2FB36C0C"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mean precipitation rate</w:t>
            </w:r>
          </w:p>
        </w:tc>
        <w:tc>
          <w:tcPr>
            <w:tcW w:w="1508" w:type="dxa"/>
            <w:vMerge/>
            <w:vAlign w:val="center"/>
          </w:tcPr>
          <w:p w14:paraId="1144E0C7"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r w:rsidR="00102A77" w14:paraId="132FE28C" w14:textId="77777777" w:rsidTr="00102A77">
        <w:tc>
          <w:tcPr>
            <w:cnfStyle w:val="001000000000" w:firstRow="0" w:lastRow="0" w:firstColumn="1" w:lastColumn="0" w:oddVBand="0" w:evenVBand="0" w:oddHBand="0" w:evenHBand="0" w:firstRowFirstColumn="0" w:firstRowLastColumn="0" w:lastRowFirstColumn="0" w:lastRowLastColumn="0"/>
            <w:tcW w:w="541" w:type="dxa"/>
            <w:vAlign w:val="center"/>
          </w:tcPr>
          <w:p w14:paraId="53BCF1FE" w14:textId="77777777" w:rsidR="00102A77" w:rsidRDefault="00102A77" w:rsidP="004702A6">
            <w:r>
              <w:t>13</w:t>
            </w:r>
          </w:p>
        </w:tc>
        <w:tc>
          <w:tcPr>
            <w:tcW w:w="730" w:type="dxa"/>
            <w:vMerge/>
            <w:vAlign w:val="center"/>
          </w:tcPr>
          <w:p w14:paraId="129C8ABF"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574" w:type="dxa"/>
            <w:vMerge/>
            <w:vAlign w:val="center"/>
          </w:tcPr>
          <w:p w14:paraId="1A838354"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554" w:type="dxa"/>
            <w:vMerge/>
            <w:vAlign w:val="center"/>
          </w:tcPr>
          <w:p w14:paraId="4251DAFF"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1701" w:type="dxa"/>
            <w:vMerge/>
            <w:vAlign w:val="center"/>
          </w:tcPr>
          <w:p w14:paraId="594B4C4A"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c>
          <w:tcPr>
            <w:tcW w:w="2408" w:type="dxa"/>
            <w:vAlign w:val="center"/>
          </w:tcPr>
          <w:p w14:paraId="38BAA30D" w14:textId="77777777" w:rsidR="00102A77" w:rsidRDefault="00102A77">
            <w:pPr>
              <w:cnfStyle w:val="000000000000" w:firstRow="0" w:lastRow="0" w:firstColumn="0" w:lastColumn="0" w:oddVBand="0" w:evenVBand="0" w:oddHBand="0" w:evenHBand="0" w:firstRowFirstColumn="0" w:firstRowLastColumn="0" w:lastRowFirstColumn="0" w:lastRowLastColumn="0"/>
            </w:pPr>
            <w:r>
              <w:t>Projected ensemble maximum precipitation rate</w:t>
            </w:r>
          </w:p>
        </w:tc>
        <w:tc>
          <w:tcPr>
            <w:tcW w:w="1508" w:type="dxa"/>
            <w:vMerge/>
            <w:vAlign w:val="center"/>
          </w:tcPr>
          <w:p w14:paraId="6B0E0056" w14:textId="77777777" w:rsidR="00102A77" w:rsidRDefault="00102A77">
            <w:pPr>
              <w:cnfStyle w:val="000000000000" w:firstRow="0" w:lastRow="0" w:firstColumn="0" w:lastColumn="0" w:oddVBand="0" w:evenVBand="0" w:oddHBand="0" w:evenHBand="0" w:firstRowFirstColumn="0" w:firstRowLastColumn="0" w:lastRowFirstColumn="0" w:lastRowLastColumn="0"/>
            </w:pPr>
          </w:p>
        </w:tc>
      </w:tr>
    </w:tbl>
    <w:p w14:paraId="0E01964F" w14:textId="77777777" w:rsidR="007C4BB1" w:rsidRDefault="007C4BB1" w:rsidP="005518E0">
      <w:pPr>
        <w:spacing w:after="0" w:line="240" w:lineRule="auto"/>
      </w:pPr>
    </w:p>
    <w:p w14:paraId="2BC9FFC8" w14:textId="77777777" w:rsidR="007C4BB1" w:rsidRDefault="007C4BB1">
      <w:r>
        <w:br w:type="page"/>
      </w:r>
    </w:p>
    <w:p w14:paraId="03A217FE" w14:textId="77339CC9" w:rsidR="007C4BB1" w:rsidRDefault="007C4BB1" w:rsidP="00CF08AC">
      <w:pPr>
        <w:pStyle w:val="Caption"/>
        <w:keepNext/>
      </w:pPr>
      <w:r>
        <w:lastRenderedPageBreak/>
        <w:t xml:space="preserve">Table </w:t>
      </w:r>
      <w:fldSimple w:instr=" SEQ Table \* ARABIC ">
        <w:r w:rsidR="009C6996">
          <w:rPr>
            <w:noProof/>
          </w:rPr>
          <w:t>4</w:t>
        </w:r>
      </w:fldSimple>
      <w:r>
        <w:t xml:space="preserve">: </w:t>
      </w:r>
      <w:r w:rsidRPr="007910DD">
        <w:t xml:space="preserve">Absolute AquaCrop output </w:t>
      </w:r>
      <w:r>
        <w:t xml:space="preserve">data </w:t>
      </w:r>
      <w:r w:rsidR="00B828A7">
        <w:t>for historic 1971-2000 climate using three different soil types</w:t>
      </w:r>
    </w:p>
    <w:tbl>
      <w:tblPr>
        <w:tblStyle w:val="GridTable1Light-Accent51"/>
        <w:tblW w:w="9837" w:type="dxa"/>
        <w:tblLayout w:type="fixed"/>
        <w:tblLook w:val="04A0" w:firstRow="1" w:lastRow="0" w:firstColumn="1" w:lastColumn="0" w:noHBand="0" w:noVBand="1"/>
      </w:tblPr>
      <w:tblGrid>
        <w:gridCol w:w="1555"/>
        <w:gridCol w:w="1008"/>
        <w:gridCol w:w="2424"/>
        <w:gridCol w:w="2425"/>
        <w:gridCol w:w="2425"/>
      </w:tblGrid>
      <w:tr w:rsidR="00B828A7" w14:paraId="7E3BBF35" w14:textId="77777777" w:rsidTr="00B828A7">
        <w:trPr>
          <w:cnfStyle w:val="100000000000" w:firstRow="1" w:lastRow="0" w:firstColumn="0" w:lastColumn="0" w:oddVBand="0" w:evenVBand="0" w:oddHBand="0"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147BB3B" w14:textId="77777777" w:rsidR="00B828A7" w:rsidRPr="000903AC" w:rsidRDefault="00B828A7" w:rsidP="00CF08AC">
            <w:pPr>
              <w:jc w:val="center"/>
            </w:pPr>
            <w:r>
              <w:t>Cultivar</w:t>
            </w:r>
          </w:p>
        </w:tc>
        <w:tc>
          <w:tcPr>
            <w:tcW w:w="1008" w:type="dxa"/>
            <w:vAlign w:val="center"/>
          </w:tcPr>
          <w:p w14:paraId="3FB1B363" w14:textId="77777777" w:rsidR="00B828A7" w:rsidRPr="000903AC" w:rsidRDefault="00B828A7" w:rsidP="00CF08AC">
            <w:pPr>
              <w:jc w:val="center"/>
              <w:cnfStyle w:val="100000000000" w:firstRow="1" w:lastRow="0" w:firstColumn="0" w:lastColumn="0" w:oddVBand="0" w:evenVBand="0" w:oddHBand="0" w:evenHBand="0" w:firstRowFirstColumn="0" w:firstRowLastColumn="0" w:lastRowFirstColumn="0" w:lastRowLastColumn="0"/>
            </w:pPr>
            <w:r w:rsidRPr="000903AC">
              <w:t>Planting Date</w:t>
            </w:r>
          </w:p>
        </w:tc>
        <w:tc>
          <w:tcPr>
            <w:tcW w:w="2424" w:type="dxa"/>
            <w:vAlign w:val="center"/>
          </w:tcPr>
          <w:p w14:paraId="62C48138" w14:textId="6EB69EC3" w:rsidR="00B828A7" w:rsidRPr="00B828A7" w:rsidRDefault="00B828A7" w:rsidP="00CF08AC">
            <w:pPr>
              <w:jc w:val="center"/>
              <w:cnfStyle w:val="100000000000" w:firstRow="1" w:lastRow="0" w:firstColumn="0" w:lastColumn="0" w:oddVBand="0" w:evenVBand="0" w:oddHBand="0" w:evenHBand="0" w:firstRowFirstColumn="0" w:firstRowLastColumn="0" w:lastRowFirstColumn="0" w:lastRowLastColumn="0"/>
            </w:pPr>
            <w:r w:rsidRPr="00B828A7">
              <w:rPr>
                <w:sz w:val="20"/>
              </w:rPr>
              <w:t>AquaCrop Default Soil</w:t>
            </w:r>
          </w:p>
        </w:tc>
        <w:tc>
          <w:tcPr>
            <w:tcW w:w="2425" w:type="dxa"/>
            <w:vAlign w:val="center"/>
          </w:tcPr>
          <w:p w14:paraId="5E99EE40" w14:textId="79833583" w:rsidR="00B828A7" w:rsidRPr="00B828A7" w:rsidRDefault="00B828A7" w:rsidP="00CF08AC">
            <w:pPr>
              <w:jc w:val="center"/>
              <w:cnfStyle w:val="100000000000" w:firstRow="1" w:lastRow="0" w:firstColumn="0" w:lastColumn="0" w:oddVBand="0" w:evenVBand="0" w:oddHBand="0" w:evenHBand="0" w:firstRowFirstColumn="0" w:firstRowLastColumn="0" w:lastRowFirstColumn="0" w:lastRowLastColumn="0"/>
            </w:pPr>
            <w:r w:rsidRPr="00B828A7">
              <w:rPr>
                <w:sz w:val="20"/>
              </w:rPr>
              <w:t>AquaCrop Default Sandy Clay Loam Soil</w:t>
            </w:r>
          </w:p>
        </w:tc>
        <w:tc>
          <w:tcPr>
            <w:tcW w:w="2425" w:type="dxa"/>
            <w:vAlign w:val="center"/>
          </w:tcPr>
          <w:p w14:paraId="211AE777" w14:textId="1D4D25E0" w:rsidR="00B828A7" w:rsidRPr="00B828A7" w:rsidRDefault="00B828A7" w:rsidP="00CF08AC">
            <w:pPr>
              <w:jc w:val="center"/>
              <w:cnfStyle w:val="100000000000" w:firstRow="1" w:lastRow="0" w:firstColumn="0" w:lastColumn="0" w:oddVBand="0" w:evenVBand="0" w:oddHBand="0" w:evenHBand="0" w:firstRowFirstColumn="0" w:firstRowLastColumn="0" w:lastRowFirstColumn="0" w:lastRowLastColumn="0"/>
            </w:pPr>
            <w:r w:rsidRPr="00B828A7">
              <w:rPr>
                <w:sz w:val="20"/>
              </w:rPr>
              <w:t>Calibrated Sandy Clay Loam Soil</w:t>
            </w:r>
          </w:p>
        </w:tc>
      </w:tr>
      <w:tr w:rsidR="00B828A7" w14:paraId="05140CD2"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val="restart"/>
            <w:tcBorders>
              <w:top w:val="double" w:sz="4" w:space="0" w:color="5B9BD5" w:themeColor="accent5"/>
            </w:tcBorders>
            <w:vAlign w:val="center"/>
          </w:tcPr>
          <w:p w14:paraId="26DEA739" w14:textId="303D2436" w:rsidR="00B828A7" w:rsidRDefault="00B828A7" w:rsidP="00153C72">
            <w:pPr>
              <w:jc w:val="center"/>
            </w:pPr>
            <w:r>
              <w:t>Slow-Development</w:t>
            </w:r>
          </w:p>
        </w:tc>
        <w:tc>
          <w:tcPr>
            <w:tcW w:w="1008" w:type="dxa"/>
            <w:tcBorders>
              <w:top w:val="double" w:sz="4" w:space="0" w:color="5B9BD5" w:themeColor="accent5"/>
            </w:tcBorders>
          </w:tcPr>
          <w:p w14:paraId="1CB8EC98"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2424" w:type="dxa"/>
            <w:tcBorders>
              <w:top w:val="double" w:sz="4" w:space="0" w:color="5B9BD5" w:themeColor="accent5"/>
            </w:tcBorders>
            <w:vAlign w:val="center"/>
          </w:tcPr>
          <w:p w14:paraId="1AD6B117" w14:textId="384392D0"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12.293</w:t>
            </w:r>
          </w:p>
        </w:tc>
        <w:tc>
          <w:tcPr>
            <w:tcW w:w="2425" w:type="dxa"/>
            <w:tcBorders>
              <w:top w:val="double" w:sz="4" w:space="0" w:color="5B9BD5" w:themeColor="accent5"/>
            </w:tcBorders>
            <w:vAlign w:val="center"/>
          </w:tcPr>
          <w:p w14:paraId="4F93B98A" w14:textId="205FD07A"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12.05</w:t>
            </w:r>
          </w:p>
        </w:tc>
        <w:tc>
          <w:tcPr>
            <w:tcW w:w="2425" w:type="dxa"/>
            <w:tcBorders>
              <w:top w:val="double" w:sz="4" w:space="0" w:color="5B9BD5" w:themeColor="accent5"/>
            </w:tcBorders>
            <w:vAlign w:val="center"/>
          </w:tcPr>
          <w:p w14:paraId="3A6DEF1D" w14:textId="4CAA7457" w:rsidR="00B828A7" w:rsidRDefault="00B828A7" w:rsidP="005446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12.052</w:t>
            </w:r>
          </w:p>
        </w:tc>
      </w:tr>
      <w:tr w:rsidR="00B828A7" w14:paraId="6531655B"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D3C8211" w14:textId="77777777" w:rsidR="00B828A7" w:rsidRDefault="00B828A7">
            <w:pPr>
              <w:jc w:val="center"/>
            </w:pPr>
          </w:p>
        </w:tc>
        <w:tc>
          <w:tcPr>
            <w:tcW w:w="1008" w:type="dxa"/>
          </w:tcPr>
          <w:p w14:paraId="2CEB6A3A"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2424" w:type="dxa"/>
            <w:vAlign w:val="center"/>
          </w:tcPr>
          <w:p w14:paraId="7841C17D" w14:textId="3F30CCB9"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12.861</w:t>
            </w:r>
          </w:p>
        </w:tc>
        <w:tc>
          <w:tcPr>
            <w:tcW w:w="2425" w:type="dxa"/>
            <w:vAlign w:val="center"/>
          </w:tcPr>
          <w:p w14:paraId="00B0DD01" w14:textId="551D2174"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12.861</w:t>
            </w:r>
          </w:p>
        </w:tc>
        <w:tc>
          <w:tcPr>
            <w:tcW w:w="2425" w:type="dxa"/>
            <w:vAlign w:val="center"/>
          </w:tcPr>
          <w:p w14:paraId="579B7048" w14:textId="69CC3D15" w:rsidR="00B828A7" w:rsidRDefault="00B828A7" w:rsidP="005446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12.861</w:t>
            </w:r>
          </w:p>
        </w:tc>
      </w:tr>
      <w:tr w:rsidR="00B828A7" w14:paraId="171423A9"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30A3385" w14:textId="77777777" w:rsidR="00B828A7" w:rsidRDefault="00B828A7">
            <w:pPr>
              <w:jc w:val="center"/>
            </w:pPr>
          </w:p>
        </w:tc>
        <w:tc>
          <w:tcPr>
            <w:tcW w:w="1008" w:type="dxa"/>
          </w:tcPr>
          <w:p w14:paraId="77F06A42"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2424" w:type="dxa"/>
            <w:vAlign w:val="center"/>
          </w:tcPr>
          <w:p w14:paraId="1DEA5A7B" w14:textId="5EB22DE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13.323</w:t>
            </w:r>
          </w:p>
        </w:tc>
        <w:tc>
          <w:tcPr>
            <w:tcW w:w="2425" w:type="dxa"/>
            <w:vAlign w:val="center"/>
          </w:tcPr>
          <w:p w14:paraId="5A0E4D04" w14:textId="04D0935C"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12.834</w:t>
            </w:r>
          </w:p>
        </w:tc>
        <w:tc>
          <w:tcPr>
            <w:tcW w:w="2425" w:type="dxa"/>
            <w:vAlign w:val="center"/>
          </w:tcPr>
          <w:p w14:paraId="0F2955A6" w14:textId="547DB4D8" w:rsidR="00B828A7" w:rsidRDefault="00B828A7" w:rsidP="005446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12.249</w:t>
            </w:r>
          </w:p>
        </w:tc>
      </w:tr>
      <w:tr w:rsidR="00B828A7" w14:paraId="0287DC18"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7AA8D133" w14:textId="34A2F9FE" w:rsidR="00B828A7" w:rsidRDefault="00B828A7" w:rsidP="00153C72">
            <w:pPr>
              <w:jc w:val="center"/>
            </w:pPr>
            <w:r>
              <w:t>Fast-Development</w:t>
            </w:r>
          </w:p>
        </w:tc>
        <w:tc>
          <w:tcPr>
            <w:tcW w:w="1008" w:type="dxa"/>
          </w:tcPr>
          <w:p w14:paraId="5FD6FBC1"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2424" w:type="dxa"/>
            <w:vAlign w:val="center"/>
          </w:tcPr>
          <w:p w14:paraId="3FD1ED2C" w14:textId="17E3831B"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7.727</w:t>
            </w:r>
          </w:p>
        </w:tc>
        <w:tc>
          <w:tcPr>
            <w:tcW w:w="2425" w:type="dxa"/>
            <w:vAlign w:val="center"/>
          </w:tcPr>
          <w:p w14:paraId="275241AD" w14:textId="5FDA587C"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7.384</w:t>
            </w:r>
          </w:p>
        </w:tc>
        <w:tc>
          <w:tcPr>
            <w:tcW w:w="2425" w:type="dxa"/>
            <w:vAlign w:val="center"/>
          </w:tcPr>
          <w:p w14:paraId="634AC925" w14:textId="182B9BC0" w:rsidR="00B828A7" w:rsidRPr="00CF08AC" w:rsidRDefault="00CF08AC" w:rsidP="005446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7.383</w:t>
            </w:r>
          </w:p>
        </w:tc>
      </w:tr>
      <w:tr w:rsidR="00B828A7" w14:paraId="438C4880"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1132CCE" w14:textId="77777777" w:rsidR="00B828A7" w:rsidRDefault="00B828A7">
            <w:pPr>
              <w:jc w:val="center"/>
            </w:pPr>
          </w:p>
        </w:tc>
        <w:tc>
          <w:tcPr>
            <w:tcW w:w="1008" w:type="dxa"/>
          </w:tcPr>
          <w:p w14:paraId="7BE7CDC0"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2424" w:type="dxa"/>
            <w:vAlign w:val="center"/>
          </w:tcPr>
          <w:p w14:paraId="406F5F92" w14:textId="1F274472"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7.961</w:t>
            </w:r>
          </w:p>
        </w:tc>
        <w:tc>
          <w:tcPr>
            <w:tcW w:w="2425" w:type="dxa"/>
            <w:vAlign w:val="center"/>
          </w:tcPr>
          <w:p w14:paraId="4CE665A7" w14:textId="6C46973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7.961</w:t>
            </w:r>
          </w:p>
        </w:tc>
        <w:tc>
          <w:tcPr>
            <w:tcW w:w="2425" w:type="dxa"/>
            <w:vAlign w:val="center"/>
          </w:tcPr>
          <w:p w14:paraId="51D51BD1" w14:textId="7D06E922" w:rsidR="00B828A7" w:rsidRDefault="00CF08AC" w:rsidP="005446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7.961</w:t>
            </w:r>
          </w:p>
        </w:tc>
      </w:tr>
      <w:tr w:rsidR="00B828A7" w14:paraId="4DBAC13E" w14:textId="77777777" w:rsidTr="00DB7502">
        <w:trPr>
          <w:trHeight w:val="161"/>
        </w:trPr>
        <w:tc>
          <w:tcPr>
            <w:cnfStyle w:val="001000000000" w:firstRow="0" w:lastRow="0" w:firstColumn="1" w:lastColumn="0" w:oddVBand="0" w:evenVBand="0" w:oddHBand="0" w:evenHBand="0" w:firstRowFirstColumn="0" w:firstRowLastColumn="0" w:lastRowFirstColumn="0" w:lastRowLastColumn="0"/>
            <w:tcW w:w="0" w:type="dxa"/>
            <w:vMerge/>
            <w:vAlign w:val="center"/>
          </w:tcPr>
          <w:p w14:paraId="77C62339" w14:textId="77777777" w:rsidR="00B828A7" w:rsidRDefault="00B828A7">
            <w:pPr>
              <w:jc w:val="center"/>
            </w:pPr>
          </w:p>
        </w:tc>
        <w:tc>
          <w:tcPr>
            <w:tcW w:w="0" w:type="dxa"/>
          </w:tcPr>
          <w:p w14:paraId="13E75965" w14:textId="7777777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0" w:type="dxa"/>
            <w:vAlign w:val="center"/>
          </w:tcPr>
          <w:p w14:paraId="525E16FE" w14:textId="2F73C9EA"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8.243</w:t>
            </w:r>
          </w:p>
        </w:tc>
        <w:tc>
          <w:tcPr>
            <w:tcW w:w="0" w:type="dxa"/>
            <w:vAlign w:val="center"/>
          </w:tcPr>
          <w:p w14:paraId="69D2CE54" w14:textId="374D832A" w:rsidR="00B828A7" w:rsidRDefault="00B828A7"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8.243</w:t>
            </w:r>
          </w:p>
        </w:tc>
        <w:tc>
          <w:tcPr>
            <w:tcW w:w="0" w:type="dxa"/>
            <w:vAlign w:val="center"/>
          </w:tcPr>
          <w:p w14:paraId="4154F456" w14:textId="64CA40C7" w:rsidR="00B828A7" w:rsidRDefault="00CF08AC"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8.243</w:t>
            </w:r>
          </w:p>
        </w:tc>
      </w:tr>
    </w:tbl>
    <w:p w14:paraId="3D6AC09F" w14:textId="65FCC544" w:rsidR="00CF08AC" w:rsidRDefault="00CF08AC" w:rsidP="00CF08AC">
      <w:pPr>
        <w:pStyle w:val="Caption"/>
        <w:keepNext/>
      </w:pPr>
    </w:p>
    <w:p w14:paraId="2D28B6F8" w14:textId="77777777" w:rsidR="00DB7502" w:rsidRPr="00DB7502" w:rsidRDefault="00DB7502" w:rsidP="00DB7502"/>
    <w:p w14:paraId="7B805675" w14:textId="4637CAFD" w:rsidR="00B828A7" w:rsidRDefault="00B828A7" w:rsidP="00CF08AC">
      <w:pPr>
        <w:pStyle w:val="Caption"/>
        <w:keepNext/>
      </w:pPr>
      <w:r>
        <w:t xml:space="preserve">Table </w:t>
      </w:r>
      <w:fldSimple w:instr=" SEQ Table \* ARABIC ">
        <w:r w:rsidR="009C6996">
          <w:rPr>
            <w:noProof/>
          </w:rPr>
          <w:t>5</w:t>
        </w:r>
      </w:fldSimple>
      <w:r>
        <w:t>: Absolute AquaCrop output data for projected climates under RCP 4.5 using three different soil types</w:t>
      </w:r>
    </w:p>
    <w:tbl>
      <w:tblPr>
        <w:tblStyle w:val="GridTable1Light-Accent51"/>
        <w:tblW w:w="9776" w:type="dxa"/>
        <w:tblLayout w:type="fixed"/>
        <w:tblLook w:val="04A0" w:firstRow="1" w:lastRow="0" w:firstColumn="1" w:lastColumn="0" w:noHBand="0" w:noVBand="1"/>
      </w:tblPr>
      <w:tblGrid>
        <w:gridCol w:w="1555"/>
        <w:gridCol w:w="1417"/>
        <w:gridCol w:w="1025"/>
        <w:gridCol w:w="963"/>
        <w:gridCol w:w="963"/>
        <w:gridCol w:w="963"/>
        <w:gridCol w:w="236"/>
        <w:gridCol w:w="727"/>
        <w:gridCol w:w="963"/>
        <w:gridCol w:w="964"/>
      </w:tblGrid>
      <w:tr w:rsidR="00B828A7" w14:paraId="67A9F9E2" w14:textId="77777777" w:rsidTr="00B8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065F0450" w14:textId="77777777" w:rsidR="00B828A7" w:rsidRPr="000903AC" w:rsidRDefault="00B828A7" w:rsidP="00CF08AC">
            <w:pPr>
              <w:jc w:val="center"/>
            </w:pPr>
            <w:r>
              <w:t>Cultivar</w:t>
            </w:r>
          </w:p>
        </w:tc>
        <w:tc>
          <w:tcPr>
            <w:tcW w:w="1417" w:type="dxa"/>
            <w:vMerge w:val="restart"/>
            <w:vAlign w:val="center"/>
          </w:tcPr>
          <w:p w14:paraId="0683C781" w14:textId="3A059F8E" w:rsidR="00B828A7" w:rsidRPr="000903AC" w:rsidRDefault="00B828A7" w:rsidP="00CF08AC">
            <w:pPr>
              <w:jc w:val="center"/>
              <w:cnfStyle w:val="100000000000" w:firstRow="1" w:lastRow="0" w:firstColumn="0" w:lastColumn="0" w:oddVBand="0" w:evenVBand="0" w:oddHBand="0" w:evenHBand="0" w:firstRowFirstColumn="0" w:firstRowLastColumn="0" w:lastRowFirstColumn="0" w:lastRowLastColumn="0"/>
            </w:pPr>
            <w:r>
              <w:t>Soil Type</w:t>
            </w:r>
          </w:p>
        </w:tc>
        <w:tc>
          <w:tcPr>
            <w:tcW w:w="1025" w:type="dxa"/>
            <w:vMerge w:val="restart"/>
            <w:vAlign w:val="center"/>
          </w:tcPr>
          <w:p w14:paraId="3DA28C82" w14:textId="3D15C06C" w:rsidR="00B828A7" w:rsidRPr="000903AC" w:rsidRDefault="00B828A7" w:rsidP="00CF08AC">
            <w:pPr>
              <w:jc w:val="center"/>
              <w:cnfStyle w:val="100000000000" w:firstRow="1" w:lastRow="0" w:firstColumn="0" w:lastColumn="0" w:oddVBand="0" w:evenVBand="0" w:oddHBand="0" w:evenHBand="0" w:firstRowFirstColumn="0" w:firstRowLastColumn="0" w:lastRowFirstColumn="0" w:lastRowLastColumn="0"/>
            </w:pPr>
            <w:r w:rsidRPr="000903AC">
              <w:t>Planting Date</w:t>
            </w:r>
          </w:p>
        </w:tc>
        <w:tc>
          <w:tcPr>
            <w:tcW w:w="3125" w:type="dxa"/>
            <w:gridSpan w:val="4"/>
            <w:tcBorders>
              <w:bottom w:val="single" w:sz="4" w:space="0" w:color="5B9BD5" w:themeColor="accent5"/>
            </w:tcBorders>
          </w:tcPr>
          <w:p w14:paraId="1FF51E1C" w14:textId="419456FD" w:rsidR="00B828A7" w:rsidRDefault="00B828A7" w:rsidP="00CF08AC">
            <w:pPr>
              <w:jc w:val="center"/>
              <w:cnfStyle w:val="100000000000" w:firstRow="1" w:lastRow="0" w:firstColumn="0" w:lastColumn="0" w:oddVBand="0" w:evenVBand="0" w:oddHBand="0" w:evenHBand="0" w:firstRowFirstColumn="0" w:firstRowLastColumn="0" w:lastRowFirstColumn="0" w:lastRowLastColumn="0"/>
            </w:pPr>
            <w:r>
              <w:t>2020-2049</w:t>
            </w:r>
          </w:p>
        </w:tc>
        <w:tc>
          <w:tcPr>
            <w:tcW w:w="2654" w:type="dxa"/>
            <w:gridSpan w:val="3"/>
            <w:tcBorders>
              <w:bottom w:val="single" w:sz="4" w:space="0" w:color="5B9BD5" w:themeColor="accent5"/>
            </w:tcBorders>
          </w:tcPr>
          <w:p w14:paraId="1990EB92" w14:textId="77777777" w:rsidR="00B828A7" w:rsidRDefault="00B828A7" w:rsidP="00CF08AC">
            <w:pPr>
              <w:jc w:val="center"/>
              <w:cnfStyle w:val="100000000000" w:firstRow="1" w:lastRow="0" w:firstColumn="0" w:lastColumn="0" w:oddVBand="0" w:evenVBand="0" w:oddHBand="0" w:evenHBand="0" w:firstRowFirstColumn="0" w:firstRowLastColumn="0" w:lastRowFirstColumn="0" w:lastRowLastColumn="0"/>
            </w:pPr>
            <w:r>
              <w:t>2040-2069</w:t>
            </w:r>
          </w:p>
        </w:tc>
      </w:tr>
      <w:tr w:rsidR="00B828A7" w14:paraId="2E50C93D" w14:textId="77777777" w:rsidTr="00B828A7">
        <w:tc>
          <w:tcPr>
            <w:cnfStyle w:val="001000000000" w:firstRow="0" w:lastRow="0" w:firstColumn="1" w:lastColumn="0" w:oddVBand="0" w:evenVBand="0" w:oddHBand="0" w:evenHBand="0" w:firstRowFirstColumn="0" w:firstRowLastColumn="0" w:lastRowFirstColumn="0" w:lastRowLastColumn="0"/>
            <w:tcW w:w="1555" w:type="dxa"/>
            <w:vMerge/>
            <w:tcBorders>
              <w:bottom w:val="double" w:sz="4" w:space="0" w:color="5B9BD5" w:themeColor="accent5"/>
            </w:tcBorders>
          </w:tcPr>
          <w:p w14:paraId="7EE435A1" w14:textId="77777777" w:rsidR="00B828A7" w:rsidRDefault="00B828A7" w:rsidP="00CF08AC"/>
        </w:tc>
        <w:tc>
          <w:tcPr>
            <w:tcW w:w="1417" w:type="dxa"/>
            <w:vMerge/>
            <w:tcBorders>
              <w:bottom w:val="double" w:sz="4" w:space="0" w:color="5B9BD5" w:themeColor="accent5"/>
            </w:tcBorders>
            <w:vAlign w:val="center"/>
          </w:tcPr>
          <w:p w14:paraId="1726C417" w14:textId="2ECE43A3" w:rsidR="00B828A7" w:rsidRDefault="00B828A7" w:rsidP="00DB7502">
            <w:pPr>
              <w:jc w:val="center"/>
              <w:cnfStyle w:val="000000000000" w:firstRow="0" w:lastRow="0" w:firstColumn="0" w:lastColumn="0" w:oddVBand="0" w:evenVBand="0" w:oddHBand="0" w:evenHBand="0" w:firstRowFirstColumn="0" w:firstRowLastColumn="0" w:lastRowFirstColumn="0" w:lastRowLastColumn="0"/>
            </w:pPr>
          </w:p>
        </w:tc>
        <w:tc>
          <w:tcPr>
            <w:tcW w:w="1025" w:type="dxa"/>
            <w:vMerge/>
            <w:tcBorders>
              <w:bottom w:val="double" w:sz="4" w:space="0" w:color="5B9BD5" w:themeColor="accent5"/>
            </w:tcBorders>
          </w:tcPr>
          <w:p w14:paraId="20E0BE91" w14:textId="0889524B" w:rsidR="00B828A7" w:rsidRDefault="00B828A7" w:rsidP="00CF08AC">
            <w:pPr>
              <w:cnfStyle w:val="000000000000" w:firstRow="0" w:lastRow="0" w:firstColumn="0" w:lastColumn="0" w:oddVBand="0" w:evenVBand="0" w:oddHBand="0" w:evenHBand="0" w:firstRowFirstColumn="0" w:firstRowLastColumn="0" w:lastRowFirstColumn="0" w:lastRowLastColumn="0"/>
            </w:pPr>
          </w:p>
        </w:tc>
        <w:tc>
          <w:tcPr>
            <w:tcW w:w="963" w:type="dxa"/>
            <w:tcBorders>
              <w:top w:val="single" w:sz="4" w:space="0" w:color="5B9BD5" w:themeColor="accent5"/>
              <w:bottom w:val="double" w:sz="4" w:space="0" w:color="5B9BD5" w:themeColor="accent5"/>
            </w:tcBorders>
          </w:tcPr>
          <w:p w14:paraId="68FB7B91" w14:textId="32847D46"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12C0610A" w14:textId="77777777"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79577DAB" w14:textId="6CD75FCA"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w:t>
            </w:r>
            <w:r>
              <w:rPr>
                <w:b/>
                <w:sz w:val="20"/>
              </w:rPr>
              <w:t>R</w:t>
            </w:r>
            <w:r w:rsidRPr="005E4150">
              <w:rPr>
                <w:b/>
                <w:sz w:val="20"/>
              </w:rPr>
              <w:t>ain</w:t>
            </w:r>
          </w:p>
        </w:tc>
        <w:tc>
          <w:tcPr>
            <w:tcW w:w="963" w:type="dxa"/>
            <w:gridSpan w:val="2"/>
            <w:tcBorders>
              <w:top w:val="single" w:sz="4" w:space="0" w:color="5B9BD5" w:themeColor="accent5"/>
              <w:bottom w:val="double" w:sz="4" w:space="0" w:color="5B9BD5" w:themeColor="accent5"/>
            </w:tcBorders>
          </w:tcPr>
          <w:p w14:paraId="2C7CFC70" w14:textId="77777777"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51ED1D24" w14:textId="77777777"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64" w:type="dxa"/>
            <w:tcBorders>
              <w:top w:val="single" w:sz="4" w:space="0" w:color="5B9BD5" w:themeColor="accent5"/>
              <w:bottom w:val="double" w:sz="4" w:space="0" w:color="5B9BD5" w:themeColor="accent5"/>
            </w:tcBorders>
          </w:tcPr>
          <w:p w14:paraId="1083E0B9" w14:textId="77777777" w:rsidR="00B828A7" w:rsidRPr="005E4150" w:rsidRDefault="00B828A7"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Rain</w:t>
            </w:r>
          </w:p>
        </w:tc>
      </w:tr>
      <w:tr w:rsidR="00B828A7" w14:paraId="6ED4CA11"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tcBorders>
              <w:top w:val="double" w:sz="4" w:space="0" w:color="5B9BD5" w:themeColor="accent5"/>
            </w:tcBorders>
            <w:vAlign w:val="center"/>
          </w:tcPr>
          <w:p w14:paraId="6C44ED31" w14:textId="7ED6B311" w:rsidR="00B828A7" w:rsidRDefault="00B828A7" w:rsidP="00153C72">
            <w:pPr>
              <w:jc w:val="center"/>
            </w:pPr>
            <w:r>
              <w:t>Slow-Development</w:t>
            </w:r>
          </w:p>
        </w:tc>
        <w:tc>
          <w:tcPr>
            <w:tcW w:w="1417" w:type="dxa"/>
            <w:vMerge w:val="restart"/>
            <w:tcBorders>
              <w:top w:val="double" w:sz="4" w:space="0" w:color="5B9BD5" w:themeColor="accent5"/>
            </w:tcBorders>
            <w:vAlign w:val="center"/>
          </w:tcPr>
          <w:p w14:paraId="60807175" w14:textId="475B7F69" w:rsidR="00B828A7" w:rsidRPr="00B828A7"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B828A7">
              <w:t>AquaCrop Default Soil</w:t>
            </w:r>
          </w:p>
        </w:tc>
        <w:tc>
          <w:tcPr>
            <w:tcW w:w="1025" w:type="dxa"/>
            <w:tcBorders>
              <w:top w:val="double" w:sz="4" w:space="0" w:color="5B9BD5" w:themeColor="accent5"/>
            </w:tcBorders>
            <w:vAlign w:val="center"/>
          </w:tcPr>
          <w:p w14:paraId="2E3089C4" w14:textId="453D6CB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tcBorders>
              <w:top w:val="double" w:sz="4" w:space="0" w:color="5B9BD5" w:themeColor="accent5"/>
            </w:tcBorders>
            <w:vAlign w:val="center"/>
          </w:tcPr>
          <w:p w14:paraId="1721FF78" w14:textId="69F461E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9.781</w:t>
            </w:r>
          </w:p>
        </w:tc>
        <w:tc>
          <w:tcPr>
            <w:tcW w:w="963" w:type="dxa"/>
            <w:tcBorders>
              <w:top w:val="double" w:sz="4" w:space="0" w:color="5B9BD5" w:themeColor="accent5"/>
            </w:tcBorders>
            <w:vAlign w:val="center"/>
          </w:tcPr>
          <w:p w14:paraId="0E525B37" w14:textId="5F5CE29D"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12.15</w:t>
            </w:r>
          </w:p>
        </w:tc>
        <w:tc>
          <w:tcPr>
            <w:tcW w:w="963" w:type="dxa"/>
            <w:tcBorders>
              <w:top w:val="double" w:sz="4" w:space="0" w:color="5B9BD5" w:themeColor="accent5"/>
            </w:tcBorders>
            <w:vAlign w:val="center"/>
          </w:tcPr>
          <w:p w14:paraId="0881FE70" w14:textId="096E7901"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12.229</w:t>
            </w:r>
          </w:p>
        </w:tc>
        <w:tc>
          <w:tcPr>
            <w:tcW w:w="963" w:type="dxa"/>
            <w:gridSpan w:val="2"/>
            <w:tcBorders>
              <w:top w:val="double" w:sz="4" w:space="0" w:color="5B9BD5" w:themeColor="accent5"/>
            </w:tcBorders>
            <w:vAlign w:val="center"/>
          </w:tcPr>
          <w:p w14:paraId="7E0ABDAA" w14:textId="6E24D847"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8.142</w:t>
            </w:r>
          </w:p>
        </w:tc>
        <w:tc>
          <w:tcPr>
            <w:tcW w:w="963" w:type="dxa"/>
            <w:tcBorders>
              <w:top w:val="double" w:sz="4" w:space="0" w:color="5B9BD5" w:themeColor="accent5"/>
            </w:tcBorders>
            <w:vAlign w:val="center"/>
          </w:tcPr>
          <w:p w14:paraId="7D1B1EB0" w14:textId="168A0F7C"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12.197</w:t>
            </w:r>
          </w:p>
        </w:tc>
        <w:tc>
          <w:tcPr>
            <w:tcW w:w="964" w:type="dxa"/>
            <w:tcBorders>
              <w:top w:val="double" w:sz="4" w:space="0" w:color="5B9BD5" w:themeColor="accent5"/>
            </w:tcBorders>
            <w:vAlign w:val="center"/>
          </w:tcPr>
          <w:p w14:paraId="14753090" w14:textId="4980CCE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12.284</w:t>
            </w:r>
          </w:p>
        </w:tc>
      </w:tr>
      <w:tr w:rsidR="00B828A7" w14:paraId="1B077886"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458F27F" w14:textId="77777777" w:rsidR="00B828A7" w:rsidRDefault="00B828A7" w:rsidP="00153C72">
            <w:pPr>
              <w:jc w:val="center"/>
            </w:pPr>
          </w:p>
        </w:tc>
        <w:tc>
          <w:tcPr>
            <w:tcW w:w="1417" w:type="dxa"/>
            <w:vMerge/>
            <w:vAlign w:val="center"/>
          </w:tcPr>
          <w:p w14:paraId="643C57DB" w14:textId="77777777" w:rsidR="00B828A7" w:rsidRPr="00B828A7" w:rsidRDefault="00B828A7"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482AD3D6" w14:textId="3A8D928F"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2E0D9A4D" w14:textId="55B686F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9.024</w:t>
            </w:r>
          </w:p>
        </w:tc>
        <w:tc>
          <w:tcPr>
            <w:tcW w:w="963" w:type="dxa"/>
            <w:vAlign w:val="center"/>
          </w:tcPr>
          <w:p w14:paraId="5AE5427B" w14:textId="5664BFF1"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vAlign w:val="center"/>
          </w:tcPr>
          <w:p w14:paraId="28343F9A" w14:textId="7224774F"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gridSpan w:val="2"/>
            <w:vAlign w:val="center"/>
          </w:tcPr>
          <w:p w14:paraId="7778C564" w14:textId="7C020E14"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7.615</w:t>
            </w:r>
          </w:p>
        </w:tc>
        <w:tc>
          <w:tcPr>
            <w:tcW w:w="963" w:type="dxa"/>
            <w:vAlign w:val="center"/>
          </w:tcPr>
          <w:p w14:paraId="6F399459" w14:textId="75E3032F"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c>
          <w:tcPr>
            <w:tcW w:w="964" w:type="dxa"/>
            <w:vAlign w:val="center"/>
          </w:tcPr>
          <w:p w14:paraId="0EFD0076" w14:textId="20FE0DE6"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r>
      <w:tr w:rsidR="00B828A7" w14:paraId="14A312C0"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08A7755D" w14:textId="77777777" w:rsidR="00B828A7" w:rsidRDefault="00B828A7" w:rsidP="00153C72">
            <w:pPr>
              <w:jc w:val="center"/>
            </w:pPr>
          </w:p>
        </w:tc>
        <w:tc>
          <w:tcPr>
            <w:tcW w:w="1417" w:type="dxa"/>
            <w:vMerge/>
            <w:vAlign w:val="center"/>
          </w:tcPr>
          <w:p w14:paraId="6D90679E" w14:textId="77777777" w:rsidR="00B828A7" w:rsidRPr="00B828A7" w:rsidRDefault="00B828A7"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20EBA357" w14:textId="7A035993"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0AE605C5" w14:textId="66BBE4C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4.682</w:t>
            </w:r>
          </w:p>
        </w:tc>
        <w:tc>
          <w:tcPr>
            <w:tcW w:w="963" w:type="dxa"/>
            <w:vAlign w:val="center"/>
          </w:tcPr>
          <w:p w14:paraId="3577FCC8" w14:textId="5144B63B"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vAlign w:val="center"/>
          </w:tcPr>
          <w:p w14:paraId="5729508F" w14:textId="540FCCA6"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gridSpan w:val="2"/>
            <w:vAlign w:val="center"/>
          </w:tcPr>
          <w:p w14:paraId="670457DC" w14:textId="7D2AE6A0"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4.324</w:t>
            </w:r>
          </w:p>
        </w:tc>
        <w:tc>
          <w:tcPr>
            <w:tcW w:w="963" w:type="dxa"/>
            <w:vAlign w:val="center"/>
          </w:tcPr>
          <w:p w14:paraId="2CAB91ED" w14:textId="71DE7EA9"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c>
          <w:tcPr>
            <w:tcW w:w="964" w:type="dxa"/>
            <w:vAlign w:val="center"/>
          </w:tcPr>
          <w:p w14:paraId="4D0A065E" w14:textId="7FAE0104"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r>
      <w:tr w:rsidR="00B828A7" w14:paraId="11BF4BF6"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276ADB6C" w14:textId="0DA08A8A" w:rsidR="00B828A7" w:rsidRDefault="00B828A7" w:rsidP="00153C72">
            <w:pPr>
              <w:jc w:val="center"/>
            </w:pPr>
            <w:r>
              <w:t>Fast-Development</w:t>
            </w:r>
          </w:p>
        </w:tc>
        <w:tc>
          <w:tcPr>
            <w:tcW w:w="1417" w:type="dxa"/>
            <w:vMerge/>
            <w:vAlign w:val="center"/>
          </w:tcPr>
          <w:p w14:paraId="61A53F51" w14:textId="77777777" w:rsidR="00B828A7" w:rsidRPr="00B828A7" w:rsidRDefault="00B828A7"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7B8A707B" w14:textId="57E4051E"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090A239C" w14:textId="38A12E74"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6.162</w:t>
            </w:r>
          </w:p>
        </w:tc>
        <w:tc>
          <w:tcPr>
            <w:tcW w:w="963" w:type="dxa"/>
            <w:vAlign w:val="center"/>
          </w:tcPr>
          <w:p w14:paraId="6504D423" w14:textId="1A7FF08F"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7.844</w:t>
            </w:r>
          </w:p>
        </w:tc>
        <w:tc>
          <w:tcPr>
            <w:tcW w:w="963" w:type="dxa"/>
            <w:vAlign w:val="center"/>
          </w:tcPr>
          <w:p w14:paraId="054B32F6" w14:textId="393C5E50"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7.947</w:t>
            </w:r>
          </w:p>
        </w:tc>
        <w:tc>
          <w:tcPr>
            <w:tcW w:w="963" w:type="dxa"/>
            <w:gridSpan w:val="2"/>
            <w:vAlign w:val="center"/>
          </w:tcPr>
          <w:p w14:paraId="30EEBE97" w14:textId="5BFAFE06"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5.691</w:t>
            </w:r>
          </w:p>
        </w:tc>
        <w:tc>
          <w:tcPr>
            <w:tcW w:w="963" w:type="dxa"/>
            <w:vAlign w:val="center"/>
          </w:tcPr>
          <w:p w14:paraId="52127BAC" w14:textId="46F019A6"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7.683</w:t>
            </w:r>
          </w:p>
        </w:tc>
        <w:tc>
          <w:tcPr>
            <w:tcW w:w="964" w:type="dxa"/>
            <w:vAlign w:val="center"/>
          </w:tcPr>
          <w:p w14:paraId="2A1F6701" w14:textId="0414DD9C"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w:t>
            </w:r>
          </w:p>
        </w:tc>
      </w:tr>
      <w:tr w:rsidR="00B828A7" w14:paraId="65FF69AE"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2D1D17D" w14:textId="77777777" w:rsidR="00B828A7" w:rsidRDefault="00B828A7" w:rsidP="00153C72">
            <w:pPr>
              <w:jc w:val="center"/>
            </w:pPr>
          </w:p>
        </w:tc>
        <w:tc>
          <w:tcPr>
            <w:tcW w:w="1417" w:type="dxa"/>
            <w:vMerge/>
            <w:vAlign w:val="center"/>
          </w:tcPr>
          <w:p w14:paraId="548CFBC7" w14:textId="77777777" w:rsidR="00B828A7" w:rsidRPr="00B828A7" w:rsidRDefault="00B828A7"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27384F10" w14:textId="1B7AE417"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363DEF5B" w14:textId="2F865728"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7.894</w:t>
            </w:r>
          </w:p>
        </w:tc>
        <w:tc>
          <w:tcPr>
            <w:tcW w:w="963" w:type="dxa"/>
            <w:vAlign w:val="center"/>
          </w:tcPr>
          <w:p w14:paraId="01144809" w14:textId="4FCA56D2"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vAlign w:val="center"/>
          </w:tcPr>
          <w:p w14:paraId="021C29CF" w14:textId="2071A675"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gridSpan w:val="2"/>
            <w:vAlign w:val="center"/>
          </w:tcPr>
          <w:p w14:paraId="0D7CA7F2" w14:textId="430BAD1F"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7.613</w:t>
            </w:r>
          </w:p>
        </w:tc>
        <w:tc>
          <w:tcPr>
            <w:tcW w:w="963" w:type="dxa"/>
            <w:vAlign w:val="center"/>
          </w:tcPr>
          <w:p w14:paraId="0243A14E" w14:textId="31FD5734"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c>
          <w:tcPr>
            <w:tcW w:w="964" w:type="dxa"/>
            <w:vAlign w:val="center"/>
          </w:tcPr>
          <w:p w14:paraId="778FE2DF" w14:textId="5F0730AB"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r>
      <w:tr w:rsidR="00B828A7" w14:paraId="3FCB0F93"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1286174C" w14:textId="77777777" w:rsidR="00B828A7" w:rsidRDefault="00B828A7" w:rsidP="00153C72">
            <w:pPr>
              <w:jc w:val="center"/>
            </w:pPr>
          </w:p>
        </w:tc>
        <w:tc>
          <w:tcPr>
            <w:tcW w:w="1417" w:type="dxa"/>
            <w:vMerge/>
            <w:vAlign w:val="center"/>
          </w:tcPr>
          <w:p w14:paraId="0F08B746" w14:textId="77777777" w:rsidR="00B828A7" w:rsidRPr="00B828A7" w:rsidRDefault="00B828A7"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3C60466E" w14:textId="3FA3EEB0" w:rsidR="00B828A7" w:rsidRPr="000903AC" w:rsidRDefault="00B828A7"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547AAC0C" w14:textId="31E2F49A"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vAlign w:val="center"/>
          </w:tcPr>
          <w:p w14:paraId="01272A25" w14:textId="6ACE81AC"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vAlign w:val="center"/>
          </w:tcPr>
          <w:p w14:paraId="5688827D" w14:textId="0F519980"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gridSpan w:val="2"/>
            <w:vAlign w:val="center"/>
          </w:tcPr>
          <w:p w14:paraId="4E02E654" w14:textId="487A7A46"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8.093</w:t>
            </w:r>
          </w:p>
        </w:tc>
        <w:tc>
          <w:tcPr>
            <w:tcW w:w="963" w:type="dxa"/>
            <w:vAlign w:val="center"/>
          </w:tcPr>
          <w:p w14:paraId="604AFF8D" w14:textId="1DB1A0CE"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c>
          <w:tcPr>
            <w:tcW w:w="964" w:type="dxa"/>
            <w:vAlign w:val="center"/>
          </w:tcPr>
          <w:p w14:paraId="383AB8A9" w14:textId="4272BC5A" w:rsidR="00B828A7" w:rsidRDefault="00B828A7"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r>
      <w:tr w:rsidR="00CF08AC" w14:paraId="38805B1C"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14DCD91D" w14:textId="77777777" w:rsidR="00CF08AC" w:rsidRDefault="00CF08AC" w:rsidP="00153C72">
            <w:pPr>
              <w:jc w:val="center"/>
            </w:pPr>
            <w:r>
              <w:t>Slow-Development</w:t>
            </w:r>
          </w:p>
        </w:tc>
        <w:tc>
          <w:tcPr>
            <w:tcW w:w="1417" w:type="dxa"/>
            <w:vMerge w:val="restart"/>
            <w:vAlign w:val="center"/>
          </w:tcPr>
          <w:p w14:paraId="7781F5D7" w14:textId="37E73CC2" w:rsidR="00CF08AC" w:rsidRPr="00B828A7"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B828A7">
              <w:t>AquaCrop Default Sandy Clay Loam Soil</w:t>
            </w:r>
          </w:p>
        </w:tc>
        <w:tc>
          <w:tcPr>
            <w:tcW w:w="1025" w:type="dxa"/>
            <w:vAlign w:val="center"/>
          </w:tcPr>
          <w:p w14:paraId="4FC11DCF"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3EA16CD6" w14:textId="2C5A7C0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5.502</w:t>
            </w:r>
          </w:p>
        </w:tc>
        <w:tc>
          <w:tcPr>
            <w:tcW w:w="963" w:type="dxa"/>
            <w:vAlign w:val="center"/>
          </w:tcPr>
          <w:p w14:paraId="51D91107" w14:textId="26556F8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11.985</w:t>
            </w:r>
          </w:p>
        </w:tc>
        <w:tc>
          <w:tcPr>
            <w:tcW w:w="963" w:type="dxa"/>
            <w:vAlign w:val="center"/>
          </w:tcPr>
          <w:p w14:paraId="0F6F17BB" w14:textId="36A3D34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12.229</w:t>
            </w:r>
          </w:p>
        </w:tc>
        <w:tc>
          <w:tcPr>
            <w:tcW w:w="963" w:type="dxa"/>
            <w:gridSpan w:val="2"/>
            <w:vAlign w:val="center"/>
          </w:tcPr>
          <w:p w14:paraId="33EE20C6" w14:textId="45EDFB3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4.628</w:t>
            </w:r>
          </w:p>
        </w:tc>
        <w:tc>
          <w:tcPr>
            <w:tcW w:w="963" w:type="dxa"/>
            <w:vAlign w:val="center"/>
          </w:tcPr>
          <w:p w14:paraId="516C1C7A" w14:textId="55CBBA2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12.021</w:t>
            </w:r>
          </w:p>
        </w:tc>
        <w:tc>
          <w:tcPr>
            <w:tcW w:w="964" w:type="dxa"/>
            <w:vAlign w:val="center"/>
          </w:tcPr>
          <w:p w14:paraId="3B8D5846" w14:textId="03B090E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12.284</w:t>
            </w:r>
          </w:p>
        </w:tc>
      </w:tr>
      <w:tr w:rsidR="00CF08AC" w14:paraId="5F29253F"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2F34074E" w14:textId="77777777" w:rsidR="00CF08AC" w:rsidRDefault="00CF08AC" w:rsidP="00153C72">
            <w:pPr>
              <w:jc w:val="center"/>
            </w:pPr>
          </w:p>
        </w:tc>
        <w:tc>
          <w:tcPr>
            <w:tcW w:w="1417" w:type="dxa"/>
            <w:vMerge/>
            <w:vAlign w:val="center"/>
          </w:tcPr>
          <w:p w14:paraId="7A0915C5" w14:textId="77777777" w:rsidR="00CF08AC" w:rsidRPr="00B828A7"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49952FFC"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7B5EB57A" w14:textId="5691EAB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3.031</w:t>
            </w:r>
          </w:p>
        </w:tc>
        <w:tc>
          <w:tcPr>
            <w:tcW w:w="963" w:type="dxa"/>
            <w:vAlign w:val="center"/>
          </w:tcPr>
          <w:p w14:paraId="7B650ED7" w14:textId="36E6F64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vAlign w:val="center"/>
          </w:tcPr>
          <w:p w14:paraId="6EF74251" w14:textId="5583D72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gridSpan w:val="2"/>
            <w:vAlign w:val="center"/>
          </w:tcPr>
          <w:p w14:paraId="1EB81324" w14:textId="3DE2556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2.994</w:t>
            </w:r>
          </w:p>
        </w:tc>
        <w:tc>
          <w:tcPr>
            <w:tcW w:w="963" w:type="dxa"/>
            <w:vAlign w:val="center"/>
          </w:tcPr>
          <w:p w14:paraId="16C30D58" w14:textId="2EF22C0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c>
          <w:tcPr>
            <w:tcW w:w="964" w:type="dxa"/>
            <w:vAlign w:val="center"/>
          </w:tcPr>
          <w:p w14:paraId="53E3A476" w14:textId="1B8FCE7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r>
      <w:tr w:rsidR="00CF08AC" w14:paraId="0CA545FE"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4886CEAF" w14:textId="77777777" w:rsidR="00CF08AC" w:rsidRDefault="00CF08AC" w:rsidP="00153C72">
            <w:pPr>
              <w:jc w:val="center"/>
            </w:pPr>
          </w:p>
        </w:tc>
        <w:tc>
          <w:tcPr>
            <w:tcW w:w="1417" w:type="dxa"/>
            <w:vMerge/>
            <w:vAlign w:val="center"/>
          </w:tcPr>
          <w:p w14:paraId="76B3DF85" w14:textId="77777777" w:rsidR="00CF08AC" w:rsidRPr="00B828A7"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6D92EA40"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383179AF" w14:textId="4E4BE65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0.995</w:t>
            </w:r>
          </w:p>
        </w:tc>
        <w:tc>
          <w:tcPr>
            <w:tcW w:w="963" w:type="dxa"/>
            <w:vAlign w:val="center"/>
          </w:tcPr>
          <w:p w14:paraId="5D15FFB8" w14:textId="50D18CF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vAlign w:val="center"/>
          </w:tcPr>
          <w:p w14:paraId="30002B2F" w14:textId="121A0AB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gridSpan w:val="2"/>
            <w:vAlign w:val="center"/>
          </w:tcPr>
          <w:p w14:paraId="11856EC9" w14:textId="0C19FBA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1.004</w:t>
            </w:r>
          </w:p>
        </w:tc>
        <w:tc>
          <w:tcPr>
            <w:tcW w:w="963" w:type="dxa"/>
            <w:vAlign w:val="center"/>
          </w:tcPr>
          <w:p w14:paraId="46F7DE26" w14:textId="5BD8021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c>
          <w:tcPr>
            <w:tcW w:w="964" w:type="dxa"/>
            <w:vAlign w:val="center"/>
          </w:tcPr>
          <w:p w14:paraId="2E123C6F" w14:textId="08D5370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r>
      <w:tr w:rsidR="00CF08AC" w14:paraId="5C6DBD3E"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3B7AE8AE" w14:textId="77777777" w:rsidR="00CF08AC" w:rsidRDefault="00CF08AC" w:rsidP="00153C72">
            <w:pPr>
              <w:jc w:val="center"/>
            </w:pPr>
            <w:r>
              <w:t>Fast-Development</w:t>
            </w:r>
          </w:p>
        </w:tc>
        <w:tc>
          <w:tcPr>
            <w:tcW w:w="1417" w:type="dxa"/>
            <w:vMerge/>
            <w:vAlign w:val="center"/>
          </w:tcPr>
          <w:p w14:paraId="753D3905" w14:textId="77777777" w:rsidR="00CF08AC" w:rsidRPr="00B828A7"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48C15E8A"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3D54B95D" w14:textId="71AEC10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1.716</w:t>
            </w:r>
          </w:p>
        </w:tc>
        <w:tc>
          <w:tcPr>
            <w:tcW w:w="963" w:type="dxa"/>
            <w:vAlign w:val="center"/>
          </w:tcPr>
          <w:p w14:paraId="7657E778" w14:textId="582F346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7.611</w:t>
            </w:r>
          </w:p>
        </w:tc>
        <w:tc>
          <w:tcPr>
            <w:tcW w:w="963" w:type="dxa"/>
            <w:vAlign w:val="center"/>
          </w:tcPr>
          <w:p w14:paraId="2557D9C3" w14:textId="25FB3D8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7.947</w:t>
            </w:r>
          </w:p>
        </w:tc>
        <w:tc>
          <w:tcPr>
            <w:tcW w:w="963" w:type="dxa"/>
            <w:gridSpan w:val="2"/>
            <w:vAlign w:val="center"/>
          </w:tcPr>
          <w:p w14:paraId="3649C85C" w14:textId="3274F8A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1.431</w:t>
            </w:r>
          </w:p>
        </w:tc>
        <w:tc>
          <w:tcPr>
            <w:tcW w:w="963" w:type="dxa"/>
            <w:vAlign w:val="center"/>
          </w:tcPr>
          <w:p w14:paraId="479845F1" w14:textId="4C74F65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7.435</w:t>
            </w:r>
          </w:p>
        </w:tc>
        <w:tc>
          <w:tcPr>
            <w:tcW w:w="964" w:type="dxa"/>
            <w:vAlign w:val="center"/>
          </w:tcPr>
          <w:p w14:paraId="37C00432" w14:textId="3E1C2EB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w:t>
            </w:r>
          </w:p>
        </w:tc>
      </w:tr>
      <w:tr w:rsidR="00CF08AC" w14:paraId="19ABD614"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901CD82" w14:textId="77777777" w:rsidR="00CF08AC" w:rsidRDefault="00CF08AC" w:rsidP="00153C72">
            <w:pPr>
              <w:jc w:val="center"/>
            </w:pPr>
          </w:p>
        </w:tc>
        <w:tc>
          <w:tcPr>
            <w:tcW w:w="1417" w:type="dxa"/>
            <w:vMerge/>
            <w:vAlign w:val="center"/>
          </w:tcPr>
          <w:p w14:paraId="5535FA33" w14:textId="77777777" w:rsidR="00CF08AC" w:rsidRPr="00B828A7"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12CC47AE"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41E686D3" w14:textId="343D1CC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7.419</w:t>
            </w:r>
          </w:p>
        </w:tc>
        <w:tc>
          <w:tcPr>
            <w:tcW w:w="963" w:type="dxa"/>
            <w:vAlign w:val="center"/>
          </w:tcPr>
          <w:p w14:paraId="43CF115D" w14:textId="2785D47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vAlign w:val="center"/>
          </w:tcPr>
          <w:p w14:paraId="79D9E5E9" w14:textId="5434885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gridSpan w:val="2"/>
            <w:vAlign w:val="center"/>
          </w:tcPr>
          <w:p w14:paraId="375626A3" w14:textId="7E6014E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6.344</w:t>
            </w:r>
          </w:p>
        </w:tc>
        <w:tc>
          <w:tcPr>
            <w:tcW w:w="963" w:type="dxa"/>
            <w:vAlign w:val="center"/>
          </w:tcPr>
          <w:p w14:paraId="7F1512F4" w14:textId="470FAA5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c>
          <w:tcPr>
            <w:tcW w:w="964" w:type="dxa"/>
            <w:vAlign w:val="center"/>
          </w:tcPr>
          <w:p w14:paraId="66850F60" w14:textId="3F06377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r>
      <w:tr w:rsidR="00CF08AC" w14:paraId="76BDC505"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0408EEF" w14:textId="77777777" w:rsidR="00CF08AC" w:rsidRDefault="00CF08AC" w:rsidP="00153C72">
            <w:pPr>
              <w:jc w:val="center"/>
            </w:pPr>
          </w:p>
        </w:tc>
        <w:tc>
          <w:tcPr>
            <w:tcW w:w="1417" w:type="dxa"/>
            <w:vMerge/>
            <w:vAlign w:val="center"/>
          </w:tcPr>
          <w:p w14:paraId="77B86693" w14:textId="77777777" w:rsidR="00CF08AC" w:rsidRPr="00B828A7"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78440A10"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654300F8" w14:textId="400E7BE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7.391</w:t>
            </w:r>
          </w:p>
        </w:tc>
        <w:tc>
          <w:tcPr>
            <w:tcW w:w="963" w:type="dxa"/>
            <w:vAlign w:val="center"/>
          </w:tcPr>
          <w:p w14:paraId="56891F5B" w14:textId="06B497C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vAlign w:val="center"/>
          </w:tcPr>
          <w:p w14:paraId="6584CA29" w14:textId="592E6F2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gridSpan w:val="2"/>
            <w:vAlign w:val="center"/>
          </w:tcPr>
          <w:p w14:paraId="324C7A83" w14:textId="6569F85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6.957</w:t>
            </w:r>
          </w:p>
        </w:tc>
        <w:tc>
          <w:tcPr>
            <w:tcW w:w="963" w:type="dxa"/>
            <w:vAlign w:val="center"/>
          </w:tcPr>
          <w:p w14:paraId="3B04B17B" w14:textId="2D67FF2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c>
          <w:tcPr>
            <w:tcW w:w="964" w:type="dxa"/>
            <w:vAlign w:val="center"/>
          </w:tcPr>
          <w:p w14:paraId="3E1996DF" w14:textId="09B4A98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r>
      <w:tr w:rsidR="00CF08AC" w14:paraId="410B1F3A"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693C531D" w14:textId="77777777" w:rsidR="00CF08AC" w:rsidRDefault="00CF08AC" w:rsidP="00153C72">
            <w:pPr>
              <w:jc w:val="center"/>
            </w:pPr>
            <w:r>
              <w:t>Slow-Development</w:t>
            </w:r>
          </w:p>
        </w:tc>
        <w:tc>
          <w:tcPr>
            <w:tcW w:w="1417" w:type="dxa"/>
            <w:vMerge w:val="restart"/>
            <w:vAlign w:val="center"/>
          </w:tcPr>
          <w:p w14:paraId="4A4D7AF1" w14:textId="249291C9" w:rsidR="00CF08AC" w:rsidRPr="00B828A7"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CF08AC">
              <w:t>Calibrated Sandy Clay Loam Soil</w:t>
            </w:r>
          </w:p>
        </w:tc>
        <w:tc>
          <w:tcPr>
            <w:tcW w:w="1025" w:type="dxa"/>
            <w:vAlign w:val="center"/>
          </w:tcPr>
          <w:p w14:paraId="19724F9D"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5164E844" w14:textId="6583C44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5.497</w:t>
            </w:r>
          </w:p>
        </w:tc>
        <w:tc>
          <w:tcPr>
            <w:tcW w:w="963" w:type="dxa"/>
            <w:vAlign w:val="center"/>
          </w:tcPr>
          <w:p w14:paraId="272F5551" w14:textId="0B0E68A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11.984</w:t>
            </w:r>
          </w:p>
        </w:tc>
        <w:tc>
          <w:tcPr>
            <w:tcW w:w="963" w:type="dxa"/>
            <w:vAlign w:val="center"/>
          </w:tcPr>
          <w:p w14:paraId="5DE8CB62" w14:textId="42D2C99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12.229</w:t>
            </w:r>
          </w:p>
        </w:tc>
        <w:tc>
          <w:tcPr>
            <w:tcW w:w="963" w:type="dxa"/>
            <w:gridSpan w:val="2"/>
            <w:vAlign w:val="center"/>
          </w:tcPr>
          <w:p w14:paraId="46CF48F7" w14:textId="2B8C21F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4.800</w:t>
            </w:r>
          </w:p>
        </w:tc>
        <w:tc>
          <w:tcPr>
            <w:tcW w:w="963" w:type="dxa"/>
            <w:vAlign w:val="center"/>
          </w:tcPr>
          <w:p w14:paraId="192F07D2" w14:textId="39FFA32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12.025</w:t>
            </w:r>
          </w:p>
        </w:tc>
        <w:tc>
          <w:tcPr>
            <w:tcW w:w="964" w:type="dxa"/>
            <w:vAlign w:val="center"/>
          </w:tcPr>
          <w:p w14:paraId="3C4BBFD5" w14:textId="1F21C46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12.284</w:t>
            </w:r>
          </w:p>
        </w:tc>
      </w:tr>
      <w:tr w:rsidR="00CF08AC" w14:paraId="37D3E7CF"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2B9CD88" w14:textId="77777777" w:rsidR="00CF08AC" w:rsidRDefault="00CF08AC" w:rsidP="00153C72">
            <w:pPr>
              <w:jc w:val="center"/>
            </w:pPr>
          </w:p>
        </w:tc>
        <w:tc>
          <w:tcPr>
            <w:tcW w:w="1417" w:type="dxa"/>
            <w:vMerge/>
            <w:vAlign w:val="center"/>
          </w:tcPr>
          <w:p w14:paraId="0D0ED5F7" w14:textId="77777777" w:rsidR="00CF08AC" w:rsidRPr="000903AC"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0D332C5E"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7F39B822" w14:textId="5DDBB7B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2.683</w:t>
            </w:r>
          </w:p>
        </w:tc>
        <w:tc>
          <w:tcPr>
            <w:tcW w:w="963" w:type="dxa"/>
            <w:vAlign w:val="center"/>
          </w:tcPr>
          <w:p w14:paraId="6459F413" w14:textId="512307C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vAlign w:val="center"/>
          </w:tcPr>
          <w:p w14:paraId="69F56354" w14:textId="47EEF8A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12.958</w:t>
            </w:r>
          </w:p>
        </w:tc>
        <w:tc>
          <w:tcPr>
            <w:tcW w:w="963" w:type="dxa"/>
            <w:gridSpan w:val="2"/>
            <w:vAlign w:val="center"/>
          </w:tcPr>
          <w:p w14:paraId="05F072F9" w14:textId="35C6B6F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2.725</w:t>
            </w:r>
          </w:p>
        </w:tc>
        <w:tc>
          <w:tcPr>
            <w:tcW w:w="963" w:type="dxa"/>
            <w:vAlign w:val="center"/>
          </w:tcPr>
          <w:p w14:paraId="74776BAF" w14:textId="23665C2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c>
          <w:tcPr>
            <w:tcW w:w="964" w:type="dxa"/>
            <w:vAlign w:val="center"/>
          </w:tcPr>
          <w:p w14:paraId="246AFF61" w14:textId="28EA1B0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12.324</w:t>
            </w:r>
          </w:p>
        </w:tc>
      </w:tr>
      <w:tr w:rsidR="00CF08AC" w14:paraId="0F364E90"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5770B32F" w14:textId="77777777" w:rsidR="00CF08AC" w:rsidRDefault="00CF08AC" w:rsidP="00153C72">
            <w:pPr>
              <w:jc w:val="center"/>
            </w:pPr>
          </w:p>
        </w:tc>
        <w:tc>
          <w:tcPr>
            <w:tcW w:w="1417" w:type="dxa"/>
            <w:vMerge/>
            <w:vAlign w:val="center"/>
          </w:tcPr>
          <w:p w14:paraId="1996FAC0" w14:textId="77777777" w:rsidR="00CF08AC" w:rsidRPr="000903AC"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01E6813"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398B6FF4" w14:textId="30F7D85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0.792</w:t>
            </w:r>
          </w:p>
        </w:tc>
        <w:tc>
          <w:tcPr>
            <w:tcW w:w="963" w:type="dxa"/>
            <w:vAlign w:val="center"/>
          </w:tcPr>
          <w:p w14:paraId="3552AF52" w14:textId="2F34209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vAlign w:val="center"/>
          </w:tcPr>
          <w:p w14:paraId="401CA1CC" w14:textId="7DD2C1D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13.699</w:t>
            </w:r>
          </w:p>
        </w:tc>
        <w:tc>
          <w:tcPr>
            <w:tcW w:w="963" w:type="dxa"/>
            <w:gridSpan w:val="2"/>
            <w:vAlign w:val="center"/>
          </w:tcPr>
          <w:p w14:paraId="2577F41D" w14:textId="1962C9B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0.804</w:t>
            </w:r>
          </w:p>
        </w:tc>
        <w:tc>
          <w:tcPr>
            <w:tcW w:w="963" w:type="dxa"/>
            <w:vAlign w:val="center"/>
          </w:tcPr>
          <w:p w14:paraId="05DCD0AF" w14:textId="7DE15A4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c>
          <w:tcPr>
            <w:tcW w:w="964" w:type="dxa"/>
            <w:vAlign w:val="center"/>
          </w:tcPr>
          <w:p w14:paraId="033E7C61" w14:textId="4952409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13.299</w:t>
            </w:r>
          </w:p>
        </w:tc>
      </w:tr>
      <w:tr w:rsidR="00CF08AC" w14:paraId="47A1854F"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31709C12" w14:textId="77777777" w:rsidR="00CF08AC" w:rsidRDefault="00CF08AC" w:rsidP="00153C72">
            <w:pPr>
              <w:jc w:val="center"/>
            </w:pPr>
            <w:r>
              <w:t>Fast-Development</w:t>
            </w:r>
          </w:p>
        </w:tc>
        <w:tc>
          <w:tcPr>
            <w:tcW w:w="1417" w:type="dxa"/>
            <w:vMerge/>
            <w:vAlign w:val="center"/>
          </w:tcPr>
          <w:p w14:paraId="48201A08" w14:textId="77777777" w:rsidR="00CF08AC" w:rsidRPr="000903AC"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1293874A"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40B9E851" w14:textId="37CCAB6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1.675</w:t>
            </w:r>
          </w:p>
        </w:tc>
        <w:tc>
          <w:tcPr>
            <w:tcW w:w="963" w:type="dxa"/>
            <w:vAlign w:val="center"/>
          </w:tcPr>
          <w:p w14:paraId="37123B60" w14:textId="41D756C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7.601</w:t>
            </w:r>
          </w:p>
        </w:tc>
        <w:tc>
          <w:tcPr>
            <w:tcW w:w="963" w:type="dxa"/>
            <w:vAlign w:val="center"/>
          </w:tcPr>
          <w:p w14:paraId="517CA472" w14:textId="7D2895A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7.947</w:t>
            </w:r>
          </w:p>
        </w:tc>
        <w:tc>
          <w:tcPr>
            <w:tcW w:w="963" w:type="dxa"/>
            <w:gridSpan w:val="2"/>
            <w:vAlign w:val="center"/>
          </w:tcPr>
          <w:p w14:paraId="35BD89B3" w14:textId="19035DC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1.344</w:t>
            </w:r>
          </w:p>
        </w:tc>
        <w:tc>
          <w:tcPr>
            <w:tcW w:w="963" w:type="dxa"/>
            <w:vAlign w:val="center"/>
          </w:tcPr>
          <w:p w14:paraId="43585B2A" w14:textId="313150D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7.433</w:t>
            </w:r>
          </w:p>
        </w:tc>
        <w:tc>
          <w:tcPr>
            <w:tcW w:w="964" w:type="dxa"/>
            <w:vAlign w:val="center"/>
          </w:tcPr>
          <w:p w14:paraId="2FAE2A82" w14:textId="4BF8299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7.810</w:t>
            </w:r>
          </w:p>
        </w:tc>
      </w:tr>
      <w:tr w:rsidR="00CF08AC" w14:paraId="357ED4B9"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1A83F780" w14:textId="77777777" w:rsidR="00CF08AC" w:rsidRDefault="00CF08AC" w:rsidP="00153C72">
            <w:pPr>
              <w:jc w:val="center"/>
            </w:pPr>
          </w:p>
        </w:tc>
        <w:tc>
          <w:tcPr>
            <w:tcW w:w="1417" w:type="dxa"/>
            <w:vMerge/>
            <w:vAlign w:val="center"/>
          </w:tcPr>
          <w:p w14:paraId="53BAAE22" w14:textId="77777777" w:rsidR="00CF08AC" w:rsidRPr="000903AC"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3BB736E1"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7EC1181F" w14:textId="15CC028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7.410</w:t>
            </w:r>
          </w:p>
        </w:tc>
        <w:tc>
          <w:tcPr>
            <w:tcW w:w="963" w:type="dxa"/>
            <w:vAlign w:val="center"/>
          </w:tcPr>
          <w:p w14:paraId="50C75AEA" w14:textId="4E89B22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vAlign w:val="center"/>
          </w:tcPr>
          <w:p w14:paraId="0AF7B461" w14:textId="1385974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8.065</w:t>
            </w:r>
          </w:p>
        </w:tc>
        <w:tc>
          <w:tcPr>
            <w:tcW w:w="963" w:type="dxa"/>
            <w:gridSpan w:val="2"/>
            <w:vAlign w:val="center"/>
          </w:tcPr>
          <w:p w14:paraId="5BCF99E5" w14:textId="070A6A3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6.060</w:t>
            </w:r>
          </w:p>
        </w:tc>
        <w:tc>
          <w:tcPr>
            <w:tcW w:w="963" w:type="dxa"/>
            <w:vAlign w:val="center"/>
          </w:tcPr>
          <w:p w14:paraId="464FC9EC" w14:textId="3598D85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c>
          <w:tcPr>
            <w:tcW w:w="964" w:type="dxa"/>
            <w:vAlign w:val="center"/>
          </w:tcPr>
          <w:p w14:paraId="7E023381" w14:textId="43B0ECE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7.901</w:t>
            </w:r>
          </w:p>
        </w:tc>
      </w:tr>
      <w:tr w:rsidR="00CF08AC" w14:paraId="35EEBA5A"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5DB39698" w14:textId="77777777" w:rsidR="00CF08AC" w:rsidRDefault="00CF08AC" w:rsidP="00153C72">
            <w:pPr>
              <w:jc w:val="center"/>
            </w:pPr>
          </w:p>
        </w:tc>
        <w:tc>
          <w:tcPr>
            <w:tcW w:w="1417" w:type="dxa"/>
            <w:vMerge/>
            <w:vAlign w:val="center"/>
          </w:tcPr>
          <w:p w14:paraId="4DA539CF" w14:textId="77777777" w:rsidR="00CF08AC" w:rsidRPr="000903AC" w:rsidRDefault="00CF08AC" w:rsidP="00DB750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6A785F3"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73CAAD9D" w14:textId="07BFDEA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7.032</w:t>
            </w:r>
          </w:p>
        </w:tc>
        <w:tc>
          <w:tcPr>
            <w:tcW w:w="963" w:type="dxa"/>
            <w:vAlign w:val="center"/>
          </w:tcPr>
          <w:p w14:paraId="41736748" w14:textId="66CC4DD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vAlign w:val="center"/>
          </w:tcPr>
          <w:p w14:paraId="034E09C1" w14:textId="46D2B69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8.388</w:t>
            </w:r>
          </w:p>
        </w:tc>
        <w:tc>
          <w:tcPr>
            <w:tcW w:w="963" w:type="dxa"/>
            <w:gridSpan w:val="2"/>
            <w:vAlign w:val="center"/>
          </w:tcPr>
          <w:p w14:paraId="63D8E75C" w14:textId="1CB3093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6.596</w:t>
            </w:r>
          </w:p>
        </w:tc>
        <w:tc>
          <w:tcPr>
            <w:tcW w:w="963" w:type="dxa"/>
            <w:vAlign w:val="center"/>
          </w:tcPr>
          <w:p w14:paraId="1330A1BF" w14:textId="1B750DF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c>
          <w:tcPr>
            <w:tcW w:w="964" w:type="dxa"/>
            <w:vAlign w:val="center"/>
          </w:tcPr>
          <w:p w14:paraId="4BB9E764" w14:textId="74A6BE0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8.157</w:t>
            </w:r>
          </w:p>
        </w:tc>
      </w:tr>
    </w:tbl>
    <w:p w14:paraId="6B58A50F" w14:textId="6AA9290D" w:rsidR="007C4BB1" w:rsidRDefault="007C4BB1" w:rsidP="00CF08AC">
      <w:pPr>
        <w:spacing w:after="0" w:line="240" w:lineRule="auto"/>
      </w:pPr>
    </w:p>
    <w:p w14:paraId="567873BC" w14:textId="77777777" w:rsidR="00DB7502" w:rsidRDefault="00DB7502">
      <w:pPr>
        <w:rPr>
          <w:ins w:id="3" w:author="Erika Thompson" w:date="2019-06-24T11:10:00Z"/>
          <w:rFonts w:ascii="Times New Roman" w:eastAsia="Calibri" w:hAnsi="Times New Roman" w:cs="Times New Roman"/>
          <w:i/>
          <w:iCs/>
          <w:color w:val="44546A"/>
          <w:sz w:val="20"/>
          <w:szCs w:val="18"/>
        </w:rPr>
      </w:pPr>
      <w:ins w:id="4" w:author="Erika Thompson" w:date="2019-06-24T11:10:00Z">
        <w:r>
          <w:br w:type="page"/>
        </w:r>
      </w:ins>
    </w:p>
    <w:p w14:paraId="0FDD066B" w14:textId="4FC1BCE5" w:rsidR="00CF08AC" w:rsidRDefault="00CF08AC" w:rsidP="00CF08AC">
      <w:pPr>
        <w:pStyle w:val="Caption"/>
        <w:keepNext/>
      </w:pPr>
      <w:r>
        <w:lastRenderedPageBreak/>
        <w:t xml:space="preserve">Table </w:t>
      </w:r>
      <w:fldSimple w:instr=" SEQ Table \* ARABIC ">
        <w:r w:rsidR="009C6996">
          <w:rPr>
            <w:noProof/>
          </w:rPr>
          <w:t>6</w:t>
        </w:r>
      </w:fldSimple>
      <w:r>
        <w:t xml:space="preserve">: </w:t>
      </w:r>
      <w:r w:rsidRPr="002A7347">
        <w:t xml:space="preserve">Absolute AquaCrop output data for projected climates under RCP </w:t>
      </w:r>
      <w:r>
        <w:t>8</w:t>
      </w:r>
      <w:r w:rsidRPr="002A7347">
        <w:t>.5 using three different soil types</w:t>
      </w:r>
    </w:p>
    <w:tbl>
      <w:tblPr>
        <w:tblStyle w:val="GridTable1Light-Accent51"/>
        <w:tblW w:w="9776" w:type="dxa"/>
        <w:tblLayout w:type="fixed"/>
        <w:tblLook w:val="04A0" w:firstRow="1" w:lastRow="0" w:firstColumn="1" w:lastColumn="0" w:noHBand="0" w:noVBand="1"/>
      </w:tblPr>
      <w:tblGrid>
        <w:gridCol w:w="1555"/>
        <w:gridCol w:w="1417"/>
        <w:gridCol w:w="1025"/>
        <w:gridCol w:w="963"/>
        <w:gridCol w:w="963"/>
        <w:gridCol w:w="963"/>
        <w:gridCol w:w="236"/>
        <w:gridCol w:w="727"/>
        <w:gridCol w:w="963"/>
        <w:gridCol w:w="964"/>
      </w:tblGrid>
      <w:tr w:rsidR="00CF08AC" w14:paraId="7D2876B5" w14:textId="77777777" w:rsidTr="00945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3239D178" w14:textId="77777777" w:rsidR="00CF08AC" w:rsidRPr="000903AC" w:rsidRDefault="00CF08AC" w:rsidP="00CF08AC">
            <w:pPr>
              <w:jc w:val="center"/>
            </w:pPr>
            <w:r>
              <w:t>Cultivar</w:t>
            </w:r>
          </w:p>
        </w:tc>
        <w:tc>
          <w:tcPr>
            <w:tcW w:w="1417" w:type="dxa"/>
            <w:vMerge w:val="restart"/>
            <w:vAlign w:val="center"/>
          </w:tcPr>
          <w:p w14:paraId="6F25B146" w14:textId="77777777" w:rsidR="00CF08AC" w:rsidRPr="000903AC" w:rsidRDefault="00CF08AC" w:rsidP="00CF08AC">
            <w:pPr>
              <w:jc w:val="center"/>
              <w:cnfStyle w:val="100000000000" w:firstRow="1" w:lastRow="0" w:firstColumn="0" w:lastColumn="0" w:oddVBand="0" w:evenVBand="0" w:oddHBand="0" w:evenHBand="0" w:firstRowFirstColumn="0" w:firstRowLastColumn="0" w:lastRowFirstColumn="0" w:lastRowLastColumn="0"/>
            </w:pPr>
            <w:r>
              <w:t>Soil Type</w:t>
            </w:r>
          </w:p>
        </w:tc>
        <w:tc>
          <w:tcPr>
            <w:tcW w:w="1025" w:type="dxa"/>
            <w:vMerge w:val="restart"/>
            <w:vAlign w:val="center"/>
          </w:tcPr>
          <w:p w14:paraId="140EAB9D" w14:textId="77777777" w:rsidR="00CF08AC" w:rsidRPr="000903AC" w:rsidRDefault="00CF08AC" w:rsidP="00CF08AC">
            <w:pPr>
              <w:jc w:val="center"/>
              <w:cnfStyle w:val="100000000000" w:firstRow="1" w:lastRow="0" w:firstColumn="0" w:lastColumn="0" w:oddVBand="0" w:evenVBand="0" w:oddHBand="0" w:evenHBand="0" w:firstRowFirstColumn="0" w:firstRowLastColumn="0" w:lastRowFirstColumn="0" w:lastRowLastColumn="0"/>
            </w:pPr>
            <w:r w:rsidRPr="000903AC">
              <w:t>Planting Date</w:t>
            </w:r>
          </w:p>
        </w:tc>
        <w:tc>
          <w:tcPr>
            <w:tcW w:w="3125" w:type="dxa"/>
            <w:gridSpan w:val="4"/>
            <w:tcBorders>
              <w:bottom w:val="single" w:sz="4" w:space="0" w:color="5B9BD5" w:themeColor="accent5"/>
            </w:tcBorders>
          </w:tcPr>
          <w:p w14:paraId="11DA7024" w14:textId="77777777" w:rsidR="00CF08AC" w:rsidRDefault="00CF08AC" w:rsidP="00CF08AC">
            <w:pPr>
              <w:jc w:val="center"/>
              <w:cnfStyle w:val="100000000000" w:firstRow="1" w:lastRow="0" w:firstColumn="0" w:lastColumn="0" w:oddVBand="0" w:evenVBand="0" w:oddHBand="0" w:evenHBand="0" w:firstRowFirstColumn="0" w:firstRowLastColumn="0" w:lastRowFirstColumn="0" w:lastRowLastColumn="0"/>
            </w:pPr>
            <w:r>
              <w:t>2020-2049</w:t>
            </w:r>
          </w:p>
        </w:tc>
        <w:tc>
          <w:tcPr>
            <w:tcW w:w="2654" w:type="dxa"/>
            <w:gridSpan w:val="3"/>
            <w:tcBorders>
              <w:bottom w:val="single" w:sz="4" w:space="0" w:color="5B9BD5" w:themeColor="accent5"/>
            </w:tcBorders>
          </w:tcPr>
          <w:p w14:paraId="040CE136" w14:textId="77777777" w:rsidR="00CF08AC" w:rsidRDefault="00CF08AC" w:rsidP="00CF08AC">
            <w:pPr>
              <w:jc w:val="center"/>
              <w:cnfStyle w:val="100000000000" w:firstRow="1" w:lastRow="0" w:firstColumn="0" w:lastColumn="0" w:oddVBand="0" w:evenVBand="0" w:oddHBand="0" w:evenHBand="0" w:firstRowFirstColumn="0" w:firstRowLastColumn="0" w:lastRowFirstColumn="0" w:lastRowLastColumn="0"/>
            </w:pPr>
            <w:r>
              <w:t>2040-2069</w:t>
            </w:r>
          </w:p>
        </w:tc>
      </w:tr>
      <w:tr w:rsidR="00CF08AC" w14:paraId="0A54035D" w14:textId="77777777" w:rsidTr="009451C3">
        <w:tc>
          <w:tcPr>
            <w:cnfStyle w:val="001000000000" w:firstRow="0" w:lastRow="0" w:firstColumn="1" w:lastColumn="0" w:oddVBand="0" w:evenVBand="0" w:oddHBand="0" w:evenHBand="0" w:firstRowFirstColumn="0" w:firstRowLastColumn="0" w:lastRowFirstColumn="0" w:lastRowLastColumn="0"/>
            <w:tcW w:w="1555" w:type="dxa"/>
            <w:vMerge/>
            <w:tcBorders>
              <w:bottom w:val="double" w:sz="4" w:space="0" w:color="5B9BD5" w:themeColor="accent5"/>
            </w:tcBorders>
          </w:tcPr>
          <w:p w14:paraId="145EF066" w14:textId="77777777" w:rsidR="00CF08AC" w:rsidRDefault="00CF08AC" w:rsidP="00CF08AC"/>
        </w:tc>
        <w:tc>
          <w:tcPr>
            <w:tcW w:w="1417" w:type="dxa"/>
            <w:vMerge/>
            <w:tcBorders>
              <w:bottom w:val="double" w:sz="4" w:space="0" w:color="5B9BD5" w:themeColor="accent5"/>
            </w:tcBorders>
            <w:vAlign w:val="center"/>
          </w:tcPr>
          <w:p w14:paraId="1939293C" w14:textId="77777777" w:rsidR="00CF08AC" w:rsidRDefault="00CF08AC" w:rsidP="00CF08AC">
            <w:pPr>
              <w:jc w:val="center"/>
              <w:cnfStyle w:val="000000000000" w:firstRow="0" w:lastRow="0" w:firstColumn="0" w:lastColumn="0" w:oddVBand="0" w:evenVBand="0" w:oddHBand="0" w:evenHBand="0" w:firstRowFirstColumn="0" w:firstRowLastColumn="0" w:lastRowFirstColumn="0" w:lastRowLastColumn="0"/>
            </w:pPr>
          </w:p>
        </w:tc>
        <w:tc>
          <w:tcPr>
            <w:tcW w:w="1025" w:type="dxa"/>
            <w:vMerge/>
            <w:tcBorders>
              <w:bottom w:val="double" w:sz="4" w:space="0" w:color="5B9BD5" w:themeColor="accent5"/>
            </w:tcBorders>
          </w:tcPr>
          <w:p w14:paraId="40EFB4C5" w14:textId="77777777" w:rsidR="00CF08AC" w:rsidRDefault="00CF08AC" w:rsidP="00CF08AC">
            <w:pPr>
              <w:cnfStyle w:val="000000000000" w:firstRow="0" w:lastRow="0" w:firstColumn="0" w:lastColumn="0" w:oddVBand="0" w:evenVBand="0" w:oddHBand="0" w:evenHBand="0" w:firstRowFirstColumn="0" w:firstRowLastColumn="0" w:lastRowFirstColumn="0" w:lastRowLastColumn="0"/>
            </w:pPr>
          </w:p>
        </w:tc>
        <w:tc>
          <w:tcPr>
            <w:tcW w:w="963" w:type="dxa"/>
            <w:tcBorders>
              <w:top w:val="single" w:sz="4" w:space="0" w:color="5B9BD5" w:themeColor="accent5"/>
              <w:bottom w:val="double" w:sz="4" w:space="0" w:color="5B9BD5" w:themeColor="accent5"/>
            </w:tcBorders>
          </w:tcPr>
          <w:p w14:paraId="46F6B877"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020F9157"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2A475D7F"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w:t>
            </w:r>
            <w:r>
              <w:rPr>
                <w:b/>
                <w:sz w:val="20"/>
              </w:rPr>
              <w:t>R</w:t>
            </w:r>
            <w:r w:rsidRPr="005E4150">
              <w:rPr>
                <w:b/>
                <w:sz w:val="20"/>
              </w:rPr>
              <w:t>ain</w:t>
            </w:r>
          </w:p>
        </w:tc>
        <w:tc>
          <w:tcPr>
            <w:tcW w:w="963" w:type="dxa"/>
            <w:gridSpan w:val="2"/>
            <w:tcBorders>
              <w:top w:val="single" w:sz="4" w:space="0" w:color="5B9BD5" w:themeColor="accent5"/>
              <w:bottom w:val="double" w:sz="4" w:space="0" w:color="5B9BD5" w:themeColor="accent5"/>
            </w:tcBorders>
          </w:tcPr>
          <w:p w14:paraId="0EDA8F08"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63" w:type="dxa"/>
            <w:tcBorders>
              <w:top w:val="single" w:sz="4" w:space="0" w:color="5B9BD5" w:themeColor="accent5"/>
              <w:bottom w:val="double" w:sz="4" w:space="0" w:color="5B9BD5" w:themeColor="accent5"/>
            </w:tcBorders>
          </w:tcPr>
          <w:p w14:paraId="71ADF1BB"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64" w:type="dxa"/>
            <w:tcBorders>
              <w:top w:val="single" w:sz="4" w:space="0" w:color="5B9BD5" w:themeColor="accent5"/>
              <w:bottom w:val="double" w:sz="4" w:space="0" w:color="5B9BD5" w:themeColor="accent5"/>
            </w:tcBorders>
          </w:tcPr>
          <w:p w14:paraId="391F8C3E" w14:textId="77777777" w:rsidR="00CF08AC" w:rsidRPr="005E4150" w:rsidRDefault="00CF08AC" w:rsidP="00CF08AC">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Rain</w:t>
            </w:r>
          </w:p>
        </w:tc>
      </w:tr>
      <w:tr w:rsidR="00CF08AC" w14:paraId="27B0802D"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tcBorders>
              <w:top w:val="double" w:sz="4" w:space="0" w:color="5B9BD5" w:themeColor="accent5"/>
            </w:tcBorders>
            <w:vAlign w:val="center"/>
          </w:tcPr>
          <w:p w14:paraId="5411BC48" w14:textId="77777777" w:rsidR="00CF08AC" w:rsidRDefault="00CF08AC" w:rsidP="00153C72">
            <w:pPr>
              <w:jc w:val="center"/>
            </w:pPr>
            <w:r>
              <w:t>Slow-Development</w:t>
            </w:r>
          </w:p>
        </w:tc>
        <w:tc>
          <w:tcPr>
            <w:tcW w:w="1417" w:type="dxa"/>
            <w:vMerge w:val="restart"/>
            <w:tcBorders>
              <w:top w:val="double" w:sz="4" w:space="0" w:color="5B9BD5" w:themeColor="accent5"/>
            </w:tcBorders>
            <w:vAlign w:val="center"/>
          </w:tcPr>
          <w:p w14:paraId="47710A85" w14:textId="77777777" w:rsidR="00CF08AC" w:rsidRPr="00B828A7"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B828A7">
              <w:t>AquaCrop Default Soil</w:t>
            </w:r>
          </w:p>
        </w:tc>
        <w:tc>
          <w:tcPr>
            <w:tcW w:w="1025" w:type="dxa"/>
            <w:tcBorders>
              <w:top w:val="double" w:sz="4" w:space="0" w:color="5B9BD5" w:themeColor="accent5"/>
            </w:tcBorders>
            <w:vAlign w:val="center"/>
          </w:tcPr>
          <w:p w14:paraId="56AD6D87"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tcBorders>
              <w:top w:val="double" w:sz="4" w:space="0" w:color="5B9BD5" w:themeColor="accent5"/>
            </w:tcBorders>
            <w:vAlign w:val="center"/>
          </w:tcPr>
          <w:p w14:paraId="564FAC62" w14:textId="1B23EE3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8.337</w:t>
            </w:r>
          </w:p>
        </w:tc>
        <w:tc>
          <w:tcPr>
            <w:tcW w:w="963" w:type="dxa"/>
            <w:tcBorders>
              <w:top w:val="double" w:sz="4" w:space="0" w:color="5B9BD5" w:themeColor="accent5"/>
            </w:tcBorders>
            <w:vAlign w:val="center"/>
          </w:tcPr>
          <w:p w14:paraId="49950B5C" w14:textId="4C758E7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12.317</w:t>
            </w:r>
          </w:p>
        </w:tc>
        <w:tc>
          <w:tcPr>
            <w:tcW w:w="963" w:type="dxa"/>
            <w:tcBorders>
              <w:top w:val="double" w:sz="4" w:space="0" w:color="5B9BD5" w:themeColor="accent5"/>
            </w:tcBorders>
            <w:vAlign w:val="center"/>
          </w:tcPr>
          <w:p w14:paraId="75E1A781" w14:textId="54E73BB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12.423</w:t>
            </w:r>
          </w:p>
        </w:tc>
        <w:tc>
          <w:tcPr>
            <w:tcW w:w="963" w:type="dxa"/>
            <w:gridSpan w:val="2"/>
            <w:tcBorders>
              <w:top w:val="double" w:sz="4" w:space="0" w:color="5B9BD5" w:themeColor="accent5"/>
            </w:tcBorders>
            <w:vAlign w:val="center"/>
          </w:tcPr>
          <w:p w14:paraId="6CE3ECF5" w14:textId="45EA456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4.884</w:t>
            </w:r>
          </w:p>
        </w:tc>
        <w:tc>
          <w:tcPr>
            <w:tcW w:w="963" w:type="dxa"/>
            <w:tcBorders>
              <w:top w:val="double" w:sz="4" w:space="0" w:color="5B9BD5" w:themeColor="accent5"/>
            </w:tcBorders>
            <w:vAlign w:val="center"/>
          </w:tcPr>
          <w:p w14:paraId="7F065ED2" w14:textId="47745DA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11.962</w:t>
            </w:r>
          </w:p>
        </w:tc>
        <w:tc>
          <w:tcPr>
            <w:tcW w:w="964" w:type="dxa"/>
            <w:tcBorders>
              <w:top w:val="double" w:sz="4" w:space="0" w:color="5B9BD5" w:themeColor="accent5"/>
            </w:tcBorders>
            <w:vAlign w:val="center"/>
          </w:tcPr>
          <w:p w14:paraId="3270AD2E" w14:textId="563A7B9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12.077</w:t>
            </w:r>
          </w:p>
        </w:tc>
      </w:tr>
      <w:tr w:rsidR="00CF08AC" w14:paraId="51545F5C"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931F63F" w14:textId="77777777" w:rsidR="00CF08AC" w:rsidRDefault="00CF08AC" w:rsidP="00153C72">
            <w:pPr>
              <w:jc w:val="center"/>
            </w:pPr>
          </w:p>
        </w:tc>
        <w:tc>
          <w:tcPr>
            <w:tcW w:w="1417" w:type="dxa"/>
            <w:vMerge/>
            <w:vAlign w:val="center"/>
          </w:tcPr>
          <w:p w14:paraId="4CC095B2"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133B9A18"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709348AF" w14:textId="0A91130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8.44</w:t>
            </w:r>
          </w:p>
        </w:tc>
        <w:tc>
          <w:tcPr>
            <w:tcW w:w="963" w:type="dxa"/>
            <w:vAlign w:val="center"/>
          </w:tcPr>
          <w:p w14:paraId="5D5843BB" w14:textId="7A94567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vAlign w:val="center"/>
          </w:tcPr>
          <w:p w14:paraId="1E2B34FA" w14:textId="27C74D9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gridSpan w:val="2"/>
            <w:vAlign w:val="center"/>
          </w:tcPr>
          <w:p w14:paraId="7A9C1EB4" w14:textId="23F91CB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8.615</w:t>
            </w:r>
          </w:p>
        </w:tc>
        <w:tc>
          <w:tcPr>
            <w:tcW w:w="963" w:type="dxa"/>
            <w:vAlign w:val="center"/>
          </w:tcPr>
          <w:p w14:paraId="5252CEF5" w14:textId="26D0219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c>
          <w:tcPr>
            <w:tcW w:w="964" w:type="dxa"/>
            <w:vAlign w:val="center"/>
          </w:tcPr>
          <w:p w14:paraId="4DDA78AD" w14:textId="19A4F6F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r>
      <w:tr w:rsidR="00CF08AC" w14:paraId="3282123C"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2CDB3672" w14:textId="77777777" w:rsidR="00CF08AC" w:rsidRDefault="00CF08AC" w:rsidP="00153C72">
            <w:pPr>
              <w:jc w:val="center"/>
            </w:pPr>
          </w:p>
        </w:tc>
        <w:tc>
          <w:tcPr>
            <w:tcW w:w="1417" w:type="dxa"/>
            <w:vMerge/>
            <w:vAlign w:val="center"/>
          </w:tcPr>
          <w:p w14:paraId="70C48E13"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3F8B66DD"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61F5FEC8" w14:textId="3A7FD75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5.013</w:t>
            </w:r>
          </w:p>
        </w:tc>
        <w:tc>
          <w:tcPr>
            <w:tcW w:w="963" w:type="dxa"/>
            <w:vAlign w:val="center"/>
          </w:tcPr>
          <w:p w14:paraId="353C17F9" w14:textId="5575ABF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vAlign w:val="center"/>
          </w:tcPr>
          <w:p w14:paraId="5D7072B6" w14:textId="1E53819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gridSpan w:val="2"/>
            <w:vAlign w:val="center"/>
          </w:tcPr>
          <w:p w14:paraId="3DEDA65B" w14:textId="049E792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5.191</w:t>
            </w:r>
          </w:p>
        </w:tc>
        <w:tc>
          <w:tcPr>
            <w:tcW w:w="963" w:type="dxa"/>
            <w:vAlign w:val="center"/>
          </w:tcPr>
          <w:p w14:paraId="6113BCA9" w14:textId="4E9AD96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c>
          <w:tcPr>
            <w:tcW w:w="964" w:type="dxa"/>
            <w:vAlign w:val="center"/>
          </w:tcPr>
          <w:p w14:paraId="4D3983CC" w14:textId="2594525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r>
      <w:tr w:rsidR="00CF08AC" w14:paraId="2088D0DA"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43025B91" w14:textId="77777777" w:rsidR="00CF08AC" w:rsidRDefault="00CF08AC" w:rsidP="00153C72">
            <w:pPr>
              <w:jc w:val="center"/>
            </w:pPr>
            <w:r>
              <w:t>Fast-Development</w:t>
            </w:r>
          </w:p>
        </w:tc>
        <w:tc>
          <w:tcPr>
            <w:tcW w:w="1417" w:type="dxa"/>
            <w:vMerge/>
            <w:vAlign w:val="center"/>
          </w:tcPr>
          <w:p w14:paraId="4C7FA65D"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81E0BB6"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13B41B5D" w14:textId="4F11D28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5.604</w:t>
            </w:r>
          </w:p>
        </w:tc>
        <w:tc>
          <w:tcPr>
            <w:tcW w:w="963" w:type="dxa"/>
            <w:vAlign w:val="center"/>
          </w:tcPr>
          <w:p w14:paraId="7F8A74E1" w14:textId="79C7A7E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7.749</w:t>
            </w:r>
          </w:p>
        </w:tc>
        <w:tc>
          <w:tcPr>
            <w:tcW w:w="963" w:type="dxa"/>
            <w:vAlign w:val="center"/>
          </w:tcPr>
          <w:p w14:paraId="7DB2E17B" w14:textId="7B80BDE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7.891</w:t>
            </w:r>
          </w:p>
        </w:tc>
        <w:tc>
          <w:tcPr>
            <w:tcW w:w="963" w:type="dxa"/>
            <w:gridSpan w:val="2"/>
            <w:vAlign w:val="center"/>
          </w:tcPr>
          <w:p w14:paraId="528134BA" w14:textId="15022C4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4.218</w:t>
            </w:r>
          </w:p>
        </w:tc>
        <w:tc>
          <w:tcPr>
            <w:tcW w:w="963" w:type="dxa"/>
            <w:vAlign w:val="center"/>
          </w:tcPr>
          <w:p w14:paraId="41D0A5F4" w14:textId="0F6A304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7.284</w:t>
            </w:r>
          </w:p>
        </w:tc>
        <w:tc>
          <w:tcPr>
            <w:tcW w:w="964" w:type="dxa"/>
            <w:vAlign w:val="center"/>
          </w:tcPr>
          <w:p w14:paraId="7C7B4812" w14:textId="77CC123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7.433</w:t>
            </w:r>
          </w:p>
        </w:tc>
      </w:tr>
      <w:tr w:rsidR="00CF08AC" w14:paraId="37AE0496"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BC10DD8" w14:textId="77777777" w:rsidR="00CF08AC" w:rsidRDefault="00CF08AC" w:rsidP="00153C72">
            <w:pPr>
              <w:jc w:val="center"/>
            </w:pPr>
          </w:p>
        </w:tc>
        <w:tc>
          <w:tcPr>
            <w:tcW w:w="1417" w:type="dxa"/>
            <w:vMerge/>
            <w:vAlign w:val="center"/>
          </w:tcPr>
          <w:p w14:paraId="783CD85B"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1450070"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5F2E9962" w14:textId="0386F94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7.635</w:t>
            </w:r>
          </w:p>
        </w:tc>
        <w:tc>
          <w:tcPr>
            <w:tcW w:w="963" w:type="dxa"/>
            <w:vAlign w:val="center"/>
          </w:tcPr>
          <w:p w14:paraId="19BF367F" w14:textId="6C14F7B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vAlign w:val="center"/>
          </w:tcPr>
          <w:p w14:paraId="579A5D35" w14:textId="7B6F53A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gridSpan w:val="2"/>
            <w:vAlign w:val="center"/>
          </w:tcPr>
          <w:p w14:paraId="57F6A780" w14:textId="78E8644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7.15</w:t>
            </w:r>
          </w:p>
        </w:tc>
        <w:tc>
          <w:tcPr>
            <w:tcW w:w="963" w:type="dxa"/>
            <w:vAlign w:val="center"/>
          </w:tcPr>
          <w:p w14:paraId="2C84ACE6" w14:textId="065D31A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c>
          <w:tcPr>
            <w:tcW w:w="964" w:type="dxa"/>
            <w:vAlign w:val="center"/>
          </w:tcPr>
          <w:p w14:paraId="78E9AD65" w14:textId="4046660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r>
      <w:tr w:rsidR="00CF08AC" w14:paraId="7BCE0AF8"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29F2C2F0" w14:textId="77777777" w:rsidR="00CF08AC" w:rsidRDefault="00CF08AC" w:rsidP="00153C72">
            <w:pPr>
              <w:jc w:val="center"/>
            </w:pPr>
          </w:p>
        </w:tc>
        <w:tc>
          <w:tcPr>
            <w:tcW w:w="1417" w:type="dxa"/>
            <w:vMerge/>
            <w:vAlign w:val="center"/>
          </w:tcPr>
          <w:p w14:paraId="612D3FDC"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1FF7D07D"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0105FEAA" w14:textId="6333995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8.206</w:t>
            </w:r>
          </w:p>
        </w:tc>
        <w:tc>
          <w:tcPr>
            <w:tcW w:w="963" w:type="dxa"/>
            <w:vAlign w:val="center"/>
          </w:tcPr>
          <w:p w14:paraId="5E077C86" w14:textId="4D8DB1A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vAlign w:val="center"/>
          </w:tcPr>
          <w:p w14:paraId="6041066F" w14:textId="4FE5763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gridSpan w:val="2"/>
            <w:vAlign w:val="center"/>
          </w:tcPr>
          <w:p w14:paraId="39A0A8E4" w14:textId="30F3E87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7.775</w:t>
            </w:r>
          </w:p>
        </w:tc>
        <w:tc>
          <w:tcPr>
            <w:tcW w:w="963" w:type="dxa"/>
            <w:vAlign w:val="center"/>
          </w:tcPr>
          <w:p w14:paraId="637C0120" w14:textId="18297BE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c>
          <w:tcPr>
            <w:tcW w:w="964" w:type="dxa"/>
            <w:vAlign w:val="center"/>
          </w:tcPr>
          <w:p w14:paraId="274421B6" w14:textId="0A8293D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r>
      <w:tr w:rsidR="00CF08AC" w14:paraId="0EB81473"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2A87D3B7" w14:textId="77777777" w:rsidR="00CF08AC" w:rsidRDefault="00CF08AC" w:rsidP="00153C72">
            <w:pPr>
              <w:jc w:val="center"/>
            </w:pPr>
            <w:r>
              <w:t>Slow-Development</w:t>
            </w:r>
          </w:p>
        </w:tc>
        <w:tc>
          <w:tcPr>
            <w:tcW w:w="1417" w:type="dxa"/>
            <w:vMerge w:val="restart"/>
            <w:vAlign w:val="center"/>
          </w:tcPr>
          <w:p w14:paraId="37D1E4A1" w14:textId="77777777" w:rsidR="00CF08AC" w:rsidRPr="00B828A7"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B828A7">
              <w:t>AquaCrop Default Sandy Clay Loam Soil</w:t>
            </w:r>
          </w:p>
        </w:tc>
        <w:tc>
          <w:tcPr>
            <w:tcW w:w="1025" w:type="dxa"/>
            <w:vAlign w:val="center"/>
          </w:tcPr>
          <w:p w14:paraId="0A3CC377"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582370F0" w14:textId="17ED9FA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3.771</w:t>
            </w:r>
          </w:p>
        </w:tc>
        <w:tc>
          <w:tcPr>
            <w:tcW w:w="963" w:type="dxa"/>
            <w:vAlign w:val="center"/>
          </w:tcPr>
          <w:p w14:paraId="62B096AE" w14:textId="121328C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12.112</w:t>
            </w:r>
          </w:p>
        </w:tc>
        <w:tc>
          <w:tcPr>
            <w:tcW w:w="963" w:type="dxa"/>
            <w:vAlign w:val="center"/>
          </w:tcPr>
          <w:p w14:paraId="2B9175D7" w14:textId="04113DD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12.423</w:t>
            </w:r>
          </w:p>
        </w:tc>
        <w:tc>
          <w:tcPr>
            <w:tcW w:w="963" w:type="dxa"/>
            <w:gridSpan w:val="2"/>
            <w:vAlign w:val="center"/>
          </w:tcPr>
          <w:p w14:paraId="066290C7" w14:textId="247DC37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3.548</w:t>
            </w:r>
          </w:p>
        </w:tc>
        <w:tc>
          <w:tcPr>
            <w:tcW w:w="963" w:type="dxa"/>
            <w:vAlign w:val="center"/>
          </w:tcPr>
          <w:p w14:paraId="0E58C357" w14:textId="07BF55D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11.747</w:t>
            </w:r>
          </w:p>
        </w:tc>
        <w:tc>
          <w:tcPr>
            <w:tcW w:w="964" w:type="dxa"/>
            <w:vAlign w:val="center"/>
          </w:tcPr>
          <w:p w14:paraId="7E4A980D" w14:textId="524DBF4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12.077</w:t>
            </w:r>
          </w:p>
        </w:tc>
      </w:tr>
      <w:tr w:rsidR="00CF08AC" w14:paraId="4099C591"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46F53EA4" w14:textId="77777777" w:rsidR="00CF08AC" w:rsidRDefault="00CF08AC" w:rsidP="00153C72">
            <w:pPr>
              <w:jc w:val="center"/>
            </w:pPr>
          </w:p>
        </w:tc>
        <w:tc>
          <w:tcPr>
            <w:tcW w:w="1417" w:type="dxa"/>
            <w:vMerge/>
            <w:vAlign w:val="center"/>
          </w:tcPr>
          <w:p w14:paraId="497102A1"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0F7EA74B"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08E4A2B2" w14:textId="79ABCFB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2.91</w:t>
            </w:r>
          </w:p>
        </w:tc>
        <w:tc>
          <w:tcPr>
            <w:tcW w:w="963" w:type="dxa"/>
            <w:vAlign w:val="center"/>
          </w:tcPr>
          <w:p w14:paraId="46422DDA" w14:textId="4F4C443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vAlign w:val="center"/>
          </w:tcPr>
          <w:p w14:paraId="73E5DDF5" w14:textId="3BE10C4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gridSpan w:val="2"/>
            <w:vAlign w:val="center"/>
          </w:tcPr>
          <w:p w14:paraId="5480F112" w14:textId="43A1D38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3.299</w:t>
            </w:r>
          </w:p>
        </w:tc>
        <w:tc>
          <w:tcPr>
            <w:tcW w:w="963" w:type="dxa"/>
            <w:vAlign w:val="center"/>
          </w:tcPr>
          <w:p w14:paraId="71AD1D1F" w14:textId="323C5E3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c>
          <w:tcPr>
            <w:tcW w:w="964" w:type="dxa"/>
            <w:vAlign w:val="center"/>
          </w:tcPr>
          <w:p w14:paraId="19432972" w14:textId="50F7806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r>
      <w:tr w:rsidR="00CF08AC" w14:paraId="6B0AE63B"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63D2CA2" w14:textId="77777777" w:rsidR="00CF08AC" w:rsidRDefault="00CF08AC" w:rsidP="00153C72">
            <w:pPr>
              <w:jc w:val="center"/>
            </w:pPr>
          </w:p>
        </w:tc>
        <w:tc>
          <w:tcPr>
            <w:tcW w:w="1417" w:type="dxa"/>
            <w:vMerge/>
            <w:vAlign w:val="center"/>
          </w:tcPr>
          <w:p w14:paraId="53E61E57"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3E26C121"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6FCBDA70" w14:textId="11CE422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1.112</w:t>
            </w:r>
          </w:p>
        </w:tc>
        <w:tc>
          <w:tcPr>
            <w:tcW w:w="963" w:type="dxa"/>
            <w:vAlign w:val="center"/>
          </w:tcPr>
          <w:p w14:paraId="7A87F784" w14:textId="30CC310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vAlign w:val="center"/>
          </w:tcPr>
          <w:p w14:paraId="4D2F7478" w14:textId="24828EA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gridSpan w:val="2"/>
            <w:vAlign w:val="center"/>
          </w:tcPr>
          <w:p w14:paraId="309400A1" w14:textId="3FA64DD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1.509</w:t>
            </w:r>
          </w:p>
        </w:tc>
        <w:tc>
          <w:tcPr>
            <w:tcW w:w="963" w:type="dxa"/>
            <w:vAlign w:val="center"/>
          </w:tcPr>
          <w:p w14:paraId="38E8DC95" w14:textId="6A060AE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c>
          <w:tcPr>
            <w:tcW w:w="964" w:type="dxa"/>
            <w:vAlign w:val="center"/>
          </w:tcPr>
          <w:p w14:paraId="58630D87" w14:textId="04DCFDD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r>
      <w:tr w:rsidR="00CF08AC" w14:paraId="2E3C2754"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1C2F5EBF" w14:textId="77777777" w:rsidR="00CF08AC" w:rsidRDefault="00CF08AC" w:rsidP="00153C72">
            <w:pPr>
              <w:jc w:val="center"/>
            </w:pPr>
            <w:r>
              <w:t>Fast-Development</w:t>
            </w:r>
          </w:p>
        </w:tc>
        <w:tc>
          <w:tcPr>
            <w:tcW w:w="1417" w:type="dxa"/>
            <w:vMerge/>
            <w:vAlign w:val="center"/>
          </w:tcPr>
          <w:p w14:paraId="60527BDC"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76682C8"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12B42706" w14:textId="32DA615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1.413</w:t>
            </w:r>
          </w:p>
        </w:tc>
        <w:tc>
          <w:tcPr>
            <w:tcW w:w="963" w:type="dxa"/>
            <w:vAlign w:val="center"/>
          </w:tcPr>
          <w:p w14:paraId="2449C807" w14:textId="7ED5F51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7.448</w:t>
            </w:r>
          </w:p>
        </w:tc>
        <w:tc>
          <w:tcPr>
            <w:tcW w:w="963" w:type="dxa"/>
            <w:vAlign w:val="center"/>
          </w:tcPr>
          <w:p w14:paraId="3D8B8CE2" w14:textId="7128580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7.891</w:t>
            </w:r>
          </w:p>
        </w:tc>
        <w:tc>
          <w:tcPr>
            <w:tcW w:w="963" w:type="dxa"/>
            <w:gridSpan w:val="2"/>
            <w:vAlign w:val="center"/>
          </w:tcPr>
          <w:p w14:paraId="2DA899DD" w14:textId="33C7161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1.107</w:t>
            </w:r>
          </w:p>
        </w:tc>
        <w:tc>
          <w:tcPr>
            <w:tcW w:w="963" w:type="dxa"/>
            <w:vAlign w:val="center"/>
          </w:tcPr>
          <w:p w14:paraId="38236C02" w14:textId="77A70D5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6.963</w:t>
            </w:r>
          </w:p>
        </w:tc>
        <w:tc>
          <w:tcPr>
            <w:tcW w:w="964" w:type="dxa"/>
            <w:vAlign w:val="center"/>
          </w:tcPr>
          <w:p w14:paraId="41F34F76" w14:textId="5EB81AD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7.433</w:t>
            </w:r>
          </w:p>
        </w:tc>
      </w:tr>
      <w:tr w:rsidR="00CF08AC" w14:paraId="7854484F"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54BD839A" w14:textId="77777777" w:rsidR="00CF08AC" w:rsidRDefault="00CF08AC" w:rsidP="00153C72">
            <w:pPr>
              <w:jc w:val="center"/>
            </w:pPr>
          </w:p>
        </w:tc>
        <w:tc>
          <w:tcPr>
            <w:tcW w:w="1417" w:type="dxa"/>
            <w:vMerge/>
            <w:vAlign w:val="center"/>
          </w:tcPr>
          <w:p w14:paraId="056E8CBB"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7D1996FB"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59C20C19" w14:textId="3F6E579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6.602</w:t>
            </w:r>
          </w:p>
        </w:tc>
        <w:tc>
          <w:tcPr>
            <w:tcW w:w="963" w:type="dxa"/>
            <w:vAlign w:val="center"/>
          </w:tcPr>
          <w:p w14:paraId="04571119" w14:textId="07230BF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vAlign w:val="center"/>
          </w:tcPr>
          <w:p w14:paraId="1B37A2C8" w14:textId="668E702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gridSpan w:val="2"/>
            <w:vAlign w:val="center"/>
          </w:tcPr>
          <w:p w14:paraId="406C9D0F" w14:textId="017139D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w:t>
            </w:r>
          </w:p>
        </w:tc>
        <w:tc>
          <w:tcPr>
            <w:tcW w:w="963" w:type="dxa"/>
            <w:vAlign w:val="center"/>
          </w:tcPr>
          <w:p w14:paraId="21D23074" w14:textId="6FC4FDB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c>
          <w:tcPr>
            <w:tcW w:w="964" w:type="dxa"/>
            <w:vAlign w:val="center"/>
          </w:tcPr>
          <w:p w14:paraId="17998A1D" w14:textId="7346450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r>
      <w:tr w:rsidR="00CF08AC" w14:paraId="6D62F205"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5466ED5E" w14:textId="77777777" w:rsidR="00CF08AC" w:rsidRDefault="00CF08AC" w:rsidP="00153C72">
            <w:pPr>
              <w:jc w:val="center"/>
            </w:pPr>
          </w:p>
        </w:tc>
        <w:tc>
          <w:tcPr>
            <w:tcW w:w="1417" w:type="dxa"/>
            <w:vMerge/>
            <w:vAlign w:val="center"/>
          </w:tcPr>
          <w:p w14:paraId="0BAD13EE" w14:textId="77777777" w:rsidR="00CF08AC" w:rsidRPr="009C672A"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09E250B4"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4A3EC88E" w14:textId="2D830AE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7.249</w:t>
            </w:r>
          </w:p>
        </w:tc>
        <w:tc>
          <w:tcPr>
            <w:tcW w:w="963" w:type="dxa"/>
            <w:vAlign w:val="center"/>
          </w:tcPr>
          <w:p w14:paraId="65A0CE25" w14:textId="17471E8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vAlign w:val="center"/>
          </w:tcPr>
          <w:p w14:paraId="6511441F" w14:textId="1E6A371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gridSpan w:val="2"/>
            <w:vAlign w:val="center"/>
          </w:tcPr>
          <w:p w14:paraId="626F3B91" w14:textId="6BD073B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7.172</w:t>
            </w:r>
          </w:p>
        </w:tc>
        <w:tc>
          <w:tcPr>
            <w:tcW w:w="963" w:type="dxa"/>
            <w:vAlign w:val="center"/>
          </w:tcPr>
          <w:p w14:paraId="604D0F80" w14:textId="36F38E0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c>
          <w:tcPr>
            <w:tcW w:w="964" w:type="dxa"/>
            <w:vAlign w:val="center"/>
          </w:tcPr>
          <w:p w14:paraId="07589BF0" w14:textId="389C103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r>
      <w:tr w:rsidR="00CF08AC" w14:paraId="47DC1965"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07EB8DA0" w14:textId="77777777" w:rsidR="00CF08AC" w:rsidRDefault="00CF08AC" w:rsidP="00153C72">
            <w:pPr>
              <w:jc w:val="center"/>
            </w:pPr>
            <w:r>
              <w:t>Slow-Development</w:t>
            </w:r>
          </w:p>
        </w:tc>
        <w:tc>
          <w:tcPr>
            <w:tcW w:w="1417" w:type="dxa"/>
            <w:vMerge w:val="restart"/>
            <w:vAlign w:val="center"/>
          </w:tcPr>
          <w:p w14:paraId="72A4E480" w14:textId="77777777" w:rsidR="00CF08AC" w:rsidRPr="00B828A7"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CF08AC">
              <w:t>Calibrated Sandy Clay Loam Soil</w:t>
            </w:r>
          </w:p>
        </w:tc>
        <w:tc>
          <w:tcPr>
            <w:tcW w:w="1025" w:type="dxa"/>
            <w:vAlign w:val="center"/>
          </w:tcPr>
          <w:p w14:paraId="3ADEF73D"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16BFB901" w14:textId="1D49FA09"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3.799</w:t>
            </w:r>
          </w:p>
        </w:tc>
        <w:tc>
          <w:tcPr>
            <w:tcW w:w="963" w:type="dxa"/>
            <w:vAlign w:val="center"/>
          </w:tcPr>
          <w:p w14:paraId="542906AC" w14:textId="3A09EBE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12.121</w:t>
            </w:r>
          </w:p>
        </w:tc>
        <w:tc>
          <w:tcPr>
            <w:tcW w:w="963" w:type="dxa"/>
            <w:vAlign w:val="center"/>
          </w:tcPr>
          <w:p w14:paraId="44F1CDE0" w14:textId="29AD004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12.423</w:t>
            </w:r>
          </w:p>
        </w:tc>
        <w:tc>
          <w:tcPr>
            <w:tcW w:w="963" w:type="dxa"/>
            <w:gridSpan w:val="2"/>
            <w:vAlign w:val="center"/>
          </w:tcPr>
          <w:p w14:paraId="0B73D89B" w14:textId="6CF1409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4.352</w:t>
            </w:r>
          </w:p>
        </w:tc>
        <w:tc>
          <w:tcPr>
            <w:tcW w:w="963" w:type="dxa"/>
            <w:vAlign w:val="center"/>
          </w:tcPr>
          <w:p w14:paraId="764957B2" w14:textId="7E47F10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11.759</w:t>
            </w:r>
          </w:p>
        </w:tc>
        <w:tc>
          <w:tcPr>
            <w:tcW w:w="964" w:type="dxa"/>
            <w:vAlign w:val="center"/>
          </w:tcPr>
          <w:p w14:paraId="76B63A00" w14:textId="28F6129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12.077</w:t>
            </w:r>
          </w:p>
        </w:tc>
      </w:tr>
      <w:tr w:rsidR="00CF08AC" w14:paraId="0D2B4B3C"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1C71A38" w14:textId="77777777" w:rsidR="00CF08AC" w:rsidRDefault="00CF08AC" w:rsidP="00153C72">
            <w:pPr>
              <w:jc w:val="center"/>
            </w:pPr>
          </w:p>
        </w:tc>
        <w:tc>
          <w:tcPr>
            <w:tcW w:w="1417" w:type="dxa"/>
            <w:vMerge/>
            <w:vAlign w:val="center"/>
          </w:tcPr>
          <w:p w14:paraId="2E45D114"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4772B3F9"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166F2AC8" w14:textId="2AEAF62A"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2.816</w:t>
            </w:r>
          </w:p>
        </w:tc>
        <w:tc>
          <w:tcPr>
            <w:tcW w:w="963" w:type="dxa"/>
            <w:vAlign w:val="center"/>
          </w:tcPr>
          <w:p w14:paraId="41C8ED88" w14:textId="12F28233"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vAlign w:val="center"/>
          </w:tcPr>
          <w:p w14:paraId="544D610F" w14:textId="7C79A94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12.863</w:t>
            </w:r>
          </w:p>
        </w:tc>
        <w:tc>
          <w:tcPr>
            <w:tcW w:w="963" w:type="dxa"/>
            <w:gridSpan w:val="2"/>
            <w:vAlign w:val="center"/>
          </w:tcPr>
          <w:p w14:paraId="37915072" w14:textId="6260F9D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3.402</w:t>
            </w:r>
          </w:p>
        </w:tc>
        <w:tc>
          <w:tcPr>
            <w:tcW w:w="963" w:type="dxa"/>
            <w:vAlign w:val="center"/>
          </w:tcPr>
          <w:p w14:paraId="5CC7F0A4" w14:textId="3D5C90B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c>
          <w:tcPr>
            <w:tcW w:w="964" w:type="dxa"/>
            <w:vAlign w:val="center"/>
          </w:tcPr>
          <w:p w14:paraId="7D67AB80" w14:textId="23292C8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12.186</w:t>
            </w:r>
          </w:p>
        </w:tc>
      </w:tr>
      <w:tr w:rsidR="00CF08AC" w14:paraId="6235E591"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50F1E87B" w14:textId="77777777" w:rsidR="00CF08AC" w:rsidRDefault="00CF08AC" w:rsidP="00153C72">
            <w:pPr>
              <w:jc w:val="center"/>
            </w:pPr>
          </w:p>
        </w:tc>
        <w:tc>
          <w:tcPr>
            <w:tcW w:w="1417" w:type="dxa"/>
            <w:vMerge/>
            <w:vAlign w:val="center"/>
          </w:tcPr>
          <w:p w14:paraId="6B708C8D"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57CCDD34"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694F07F4" w14:textId="1AEA776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0.878</w:t>
            </w:r>
          </w:p>
        </w:tc>
        <w:tc>
          <w:tcPr>
            <w:tcW w:w="963" w:type="dxa"/>
            <w:vAlign w:val="center"/>
          </w:tcPr>
          <w:p w14:paraId="17F10358" w14:textId="2FF282C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vAlign w:val="center"/>
          </w:tcPr>
          <w:p w14:paraId="141A096F" w14:textId="0590E604"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13.324</w:t>
            </w:r>
          </w:p>
        </w:tc>
        <w:tc>
          <w:tcPr>
            <w:tcW w:w="963" w:type="dxa"/>
            <w:gridSpan w:val="2"/>
            <w:vAlign w:val="center"/>
          </w:tcPr>
          <w:p w14:paraId="45E89F38" w14:textId="22D4DE6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1.275</w:t>
            </w:r>
          </w:p>
        </w:tc>
        <w:tc>
          <w:tcPr>
            <w:tcW w:w="963" w:type="dxa"/>
            <w:vAlign w:val="center"/>
          </w:tcPr>
          <w:p w14:paraId="08311485" w14:textId="5B63E82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c>
          <w:tcPr>
            <w:tcW w:w="964" w:type="dxa"/>
            <w:vAlign w:val="center"/>
          </w:tcPr>
          <w:p w14:paraId="5DECD861" w14:textId="22CF2EB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12.667</w:t>
            </w:r>
          </w:p>
        </w:tc>
      </w:tr>
      <w:tr w:rsidR="00CF08AC" w14:paraId="13A2CEE7"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48B4CDD5" w14:textId="77777777" w:rsidR="00CF08AC" w:rsidRDefault="00CF08AC" w:rsidP="00153C72">
            <w:pPr>
              <w:jc w:val="center"/>
            </w:pPr>
            <w:r>
              <w:t>Fast-Development</w:t>
            </w:r>
          </w:p>
        </w:tc>
        <w:tc>
          <w:tcPr>
            <w:tcW w:w="1417" w:type="dxa"/>
            <w:vMerge/>
            <w:vAlign w:val="center"/>
          </w:tcPr>
          <w:p w14:paraId="5B493C45"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2399FF61"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963" w:type="dxa"/>
            <w:vAlign w:val="center"/>
          </w:tcPr>
          <w:p w14:paraId="65E6FDAF" w14:textId="3F0D1AF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1.358</w:t>
            </w:r>
          </w:p>
        </w:tc>
        <w:tc>
          <w:tcPr>
            <w:tcW w:w="963" w:type="dxa"/>
            <w:vAlign w:val="center"/>
          </w:tcPr>
          <w:p w14:paraId="699F0D6B" w14:textId="74CF852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7.449</w:t>
            </w:r>
          </w:p>
        </w:tc>
        <w:tc>
          <w:tcPr>
            <w:tcW w:w="963" w:type="dxa"/>
            <w:vAlign w:val="center"/>
          </w:tcPr>
          <w:p w14:paraId="15D2C2D3" w14:textId="58356305"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7.891</w:t>
            </w:r>
          </w:p>
        </w:tc>
        <w:tc>
          <w:tcPr>
            <w:tcW w:w="963" w:type="dxa"/>
            <w:gridSpan w:val="2"/>
            <w:vAlign w:val="center"/>
          </w:tcPr>
          <w:p w14:paraId="5188E348" w14:textId="132495E7"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1.029</w:t>
            </w:r>
          </w:p>
        </w:tc>
        <w:tc>
          <w:tcPr>
            <w:tcW w:w="963" w:type="dxa"/>
            <w:vAlign w:val="center"/>
          </w:tcPr>
          <w:p w14:paraId="0B8417B4" w14:textId="7D9785A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6.970</w:t>
            </w:r>
          </w:p>
        </w:tc>
        <w:tc>
          <w:tcPr>
            <w:tcW w:w="964" w:type="dxa"/>
            <w:vAlign w:val="center"/>
          </w:tcPr>
          <w:p w14:paraId="658DFFFF" w14:textId="38EF1D21"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7.433</w:t>
            </w:r>
          </w:p>
        </w:tc>
      </w:tr>
      <w:tr w:rsidR="00CF08AC" w14:paraId="2FE14654"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7E831A8" w14:textId="77777777" w:rsidR="00CF08AC" w:rsidRDefault="00CF08AC" w:rsidP="00153C72">
            <w:pPr>
              <w:jc w:val="center"/>
            </w:pPr>
          </w:p>
        </w:tc>
        <w:tc>
          <w:tcPr>
            <w:tcW w:w="1417" w:type="dxa"/>
            <w:vMerge/>
            <w:vAlign w:val="center"/>
          </w:tcPr>
          <w:p w14:paraId="51C5EDA5"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313AB732"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963" w:type="dxa"/>
            <w:vAlign w:val="center"/>
          </w:tcPr>
          <w:p w14:paraId="3492D45A" w14:textId="793D6AA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6.473</w:t>
            </w:r>
          </w:p>
        </w:tc>
        <w:tc>
          <w:tcPr>
            <w:tcW w:w="963" w:type="dxa"/>
            <w:vAlign w:val="center"/>
          </w:tcPr>
          <w:p w14:paraId="7FE95CB4" w14:textId="4430C77B"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vAlign w:val="center"/>
          </w:tcPr>
          <w:p w14:paraId="369667B1" w14:textId="1E6192A0"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7.962</w:t>
            </w:r>
          </w:p>
        </w:tc>
        <w:tc>
          <w:tcPr>
            <w:tcW w:w="963" w:type="dxa"/>
            <w:gridSpan w:val="2"/>
            <w:vAlign w:val="center"/>
          </w:tcPr>
          <w:p w14:paraId="4314C658" w14:textId="2042CEE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5.421</w:t>
            </w:r>
          </w:p>
        </w:tc>
        <w:tc>
          <w:tcPr>
            <w:tcW w:w="963" w:type="dxa"/>
            <w:vAlign w:val="center"/>
          </w:tcPr>
          <w:p w14:paraId="0F09FE08" w14:textId="3E085866"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c>
          <w:tcPr>
            <w:tcW w:w="964" w:type="dxa"/>
            <w:vAlign w:val="center"/>
          </w:tcPr>
          <w:p w14:paraId="0D632724" w14:textId="61340AC8"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7.527</w:t>
            </w:r>
          </w:p>
        </w:tc>
      </w:tr>
      <w:tr w:rsidR="00CF08AC" w14:paraId="20496B0C" w14:textId="77777777" w:rsidTr="00153C72">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053CB78" w14:textId="77777777" w:rsidR="00CF08AC" w:rsidRDefault="00CF08AC" w:rsidP="00153C72">
            <w:pPr>
              <w:jc w:val="center"/>
            </w:pPr>
          </w:p>
        </w:tc>
        <w:tc>
          <w:tcPr>
            <w:tcW w:w="1417" w:type="dxa"/>
            <w:vMerge/>
            <w:vAlign w:val="center"/>
          </w:tcPr>
          <w:p w14:paraId="59B1BB52"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025" w:type="dxa"/>
            <w:vAlign w:val="center"/>
          </w:tcPr>
          <w:p w14:paraId="126C1507" w14:textId="77777777" w:rsidR="00CF08AC" w:rsidRPr="000903AC" w:rsidRDefault="00CF08AC"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963" w:type="dxa"/>
            <w:vAlign w:val="center"/>
          </w:tcPr>
          <w:p w14:paraId="576F7805" w14:textId="234586FC"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6.895</w:t>
            </w:r>
          </w:p>
        </w:tc>
        <w:tc>
          <w:tcPr>
            <w:tcW w:w="963" w:type="dxa"/>
            <w:vAlign w:val="center"/>
          </w:tcPr>
          <w:p w14:paraId="6A5C46C8" w14:textId="3D58350F"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vAlign w:val="center"/>
          </w:tcPr>
          <w:p w14:paraId="7114673B" w14:textId="7BF8642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8.244</w:t>
            </w:r>
          </w:p>
        </w:tc>
        <w:tc>
          <w:tcPr>
            <w:tcW w:w="963" w:type="dxa"/>
            <w:gridSpan w:val="2"/>
            <w:vAlign w:val="center"/>
          </w:tcPr>
          <w:p w14:paraId="36C936F3" w14:textId="0328097D"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6.905</w:t>
            </w:r>
          </w:p>
        </w:tc>
        <w:tc>
          <w:tcPr>
            <w:tcW w:w="963" w:type="dxa"/>
            <w:vAlign w:val="center"/>
          </w:tcPr>
          <w:p w14:paraId="604DCD23" w14:textId="3200ACB2"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c>
          <w:tcPr>
            <w:tcW w:w="964" w:type="dxa"/>
            <w:vAlign w:val="center"/>
          </w:tcPr>
          <w:p w14:paraId="23C38EC9" w14:textId="5EEDE98E" w:rsidR="00CF08AC" w:rsidRDefault="00CF08AC"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7.819</w:t>
            </w:r>
          </w:p>
        </w:tc>
      </w:tr>
    </w:tbl>
    <w:p w14:paraId="7698B6BB" w14:textId="77777777" w:rsidR="00CF08AC" w:rsidRDefault="00CF08AC" w:rsidP="00CF08AC">
      <w:pPr>
        <w:spacing w:after="0" w:line="240" w:lineRule="auto"/>
      </w:pPr>
    </w:p>
    <w:p w14:paraId="048915A1" w14:textId="5C4B1C00" w:rsidR="007C4BB1" w:rsidRDefault="007C4BB1" w:rsidP="00CF08AC">
      <w:pPr>
        <w:spacing w:after="0" w:line="240" w:lineRule="auto"/>
      </w:pPr>
    </w:p>
    <w:p w14:paraId="5D1E23E0" w14:textId="77777777" w:rsidR="007C4BB1" w:rsidRDefault="007C4BB1" w:rsidP="00CF08AC">
      <w:pPr>
        <w:spacing w:after="0" w:line="240" w:lineRule="auto"/>
      </w:pPr>
    </w:p>
    <w:p w14:paraId="75ADABC3" w14:textId="77777777" w:rsidR="007C4BB1" w:rsidRDefault="007C4BB1" w:rsidP="00CF08AC">
      <w:pPr>
        <w:spacing w:after="0" w:line="240" w:lineRule="auto"/>
      </w:pPr>
    </w:p>
    <w:p w14:paraId="6EB83D39" w14:textId="4DE41FD0" w:rsidR="00153C72" w:rsidRDefault="00153C72" w:rsidP="00153C72">
      <w:pPr>
        <w:pStyle w:val="Caption"/>
        <w:keepNext/>
      </w:pPr>
      <w:r>
        <w:t xml:space="preserve">Table </w:t>
      </w:r>
      <w:fldSimple w:instr=" SEQ Table \* ARABIC ">
        <w:r w:rsidR="009C6996">
          <w:rPr>
            <w:noProof/>
          </w:rPr>
          <w:t>7</w:t>
        </w:r>
      </w:fldSimple>
      <w:r>
        <w:t xml:space="preserve">: Absolute AquaCrop output data for historic (1971-2000) and projected climate under RCP 4.5 and 8.5 using the default Maize crop file and calibrated sandy clay loam soil file. </w:t>
      </w:r>
    </w:p>
    <w:tbl>
      <w:tblPr>
        <w:tblStyle w:val="GridTable1Light-Accent51"/>
        <w:tblW w:w="9776" w:type="dxa"/>
        <w:tblLayout w:type="fixed"/>
        <w:tblLook w:val="04A0" w:firstRow="1" w:lastRow="0" w:firstColumn="1" w:lastColumn="0" w:noHBand="0" w:noVBand="1"/>
      </w:tblPr>
      <w:tblGrid>
        <w:gridCol w:w="1354"/>
        <w:gridCol w:w="1061"/>
        <w:gridCol w:w="1196"/>
        <w:gridCol w:w="683"/>
        <w:gridCol w:w="913"/>
        <w:gridCol w:w="914"/>
        <w:gridCol w:w="914"/>
        <w:gridCol w:w="48"/>
        <w:gridCol w:w="865"/>
        <w:gridCol w:w="914"/>
        <w:gridCol w:w="914"/>
      </w:tblGrid>
      <w:tr w:rsidR="00153C72" w14:paraId="76EBF5D6" w14:textId="77777777" w:rsidTr="00153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Merge w:val="restart"/>
            <w:vAlign w:val="center"/>
          </w:tcPr>
          <w:p w14:paraId="77652AF6" w14:textId="77777777" w:rsidR="00153C72" w:rsidRPr="000903AC" w:rsidRDefault="00153C72" w:rsidP="00153C72">
            <w:pPr>
              <w:jc w:val="center"/>
            </w:pPr>
            <w:r>
              <w:t>Soil Type</w:t>
            </w:r>
          </w:p>
        </w:tc>
        <w:tc>
          <w:tcPr>
            <w:tcW w:w="1061" w:type="dxa"/>
            <w:vMerge w:val="restart"/>
            <w:vAlign w:val="center"/>
          </w:tcPr>
          <w:p w14:paraId="7F2E1274" w14:textId="01AED949" w:rsidR="00153C72" w:rsidRPr="000903AC" w:rsidRDefault="00153C72" w:rsidP="00153C72">
            <w:pPr>
              <w:jc w:val="center"/>
              <w:cnfStyle w:val="100000000000" w:firstRow="1" w:lastRow="0" w:firstColumn="0" w:lastColumn="0" w:oddVBand="0" w:evenVBand="0" w:oddHBand="0" w:evenHBand="0" w:firstRowFirstColumn="0" w:firstRowLastColumn="0" w:lastRowFirstColumn="0" w:lastRowLastColumn="0"/>
            </w:pPr>
            <w:r w:rsidRPr="000903AC">
              <w:t>Planting Date</w:t>
            </w:r>
          </w:p>
        </w:tc>
        <w:tc>
          <w:tcPr>
            <w:tcW w:w="1196" w:type="dxa"/>
            <w:vMerge w:val="restart"/>
            <w:vAlign w:val="center"/>
          </w:tcPr>
          <w:p w14:paraId="66CB2DF0" w14:textId="0085B0CC" w:rsidR="00153C72" w:rsidRPr="00153C72" w:rsidRDefault="00153C72" w:rsidP="00153C72">
            <w:pPr>
              <w:jc w:val="center"/>
              <w:cnfStyle w:val="100000000000" w:firstRow="1" w:lastRow="0" w:firstColumn="0" w:lastColumn="0" w:oddVBand="0" w:evenVBand="0" w:oddHBand="0" w:evenHBand="0" w:firstRowFirstColumn="0" w:firstRowLastColumn="0" w:lastRowFirstColumn="0" w:lastRowLastColumn="0"/>
              <w:rPr>
                <w:b w:val="0"/>
                <w:bCs w:val="0"/>
              </w:rPr>
            </w:pPr>
            <w:r>
              <w:t>1971-2000</w:t>
            </w:r>
          </w:p>
        </w:tc>
        <w:tc>
          <w:tcPr>
            <w:tcW w:w="683" w:type="dxa"/>
            <w:vMerge w:val="restart"/>
          </w:tcPr>
          <w:p w14:paraId="2C5BCDD4" w14:textId="0182D17F" w:rsidR="00153C72" w:rsidRDefault="00153C72" w:rsidP="00153C72">
            <w:pPr>
              <w:jc w:val="center"/>
              <w:cnfStyle w:val="100000000000" w:firstRow="1" w:lastRow="0" w:firstColumn="0" w:lastColumn="0" w:oddVBand="0" w:evenVBand="0" w:oddHBand="0" w:evenHBand="0" w:firstRowFirstColumn="0" w:firstRowLastColumn="0" w:lastRowFirstColumn="0" w:lastRowLastColumn="0"/>
            </w:pPr>
            <w:r>
              <w:t>RCP</w:t>
            </w:r>
          </w:p>
        </w:tc>
        <w:tc>
          <w:tcPr>
            <w:tcW w:w="2789" w:type="dxa"/>
            <w:gridSpan w:val="4"/>
            <w:tcBorders>
              <w:bottom w:val="single" w:sz="4" w:space="0" w:color="5B9BD5" w:themeColor="accent5"/>
            </w:tcBorders>
          </w:tcPr>
          <w:p w14:paraId="2586EC58" w14:textId="4AC6168C" w:rsidR="00153C72" w:rsidRDefault="00153C72" w:rsidP="00153C72">
            <w:pPr>
              <w:jc w:val="center"/>
              <w:cnfStyle w:val="100000000000" w:firstRow="1" w:lastRow="0" w:firstColumn="0" w:lastColumn="0" w:oddVBand="0" w:evenVBand="0" w:oddHBand="0" w:evenHBand="0" w:firstRowFirstColumn="0" w:firstRowLastColumn="0" w:lastRowFirstColumn="0" w:lastRowLastColumn="0"/>
            </w:pPr>
            <w:r>
              <w:t>2020-2049</w:t>
            </w:r>
          </w:p>
        </w:tc>
        <w:tc>
          <w:tcPr>
            <w:tcW w:w="2693" w:type="dxa"/>
            <w:gridSpan w:val="3"/>
            <w:tcBorders>
              <w:bottom w:val="single" w:sz="4" w:space="0" w:color="5B9BD5" w:themeColor="accent5"/>
            </w:tcBorders>
          </w:tcPr>
          <w:p w14:paraId="4425BDB7" w14:textId="77777777" w:rsidR="00153C72" w:rsidRDefault="00153C72" w:rsidP="00153C72">
            <w:pPr>
              <w:jc w:val="center"/>
              <w:cnfStyle w:val="100000000000" w:firstRow="1" w:lastRow="0" w:firstColumn="0" w:lastColumn="0" w:oddVBand="0" w:evenVBand="0" w:oddHBand="0" w:evenHBand="0" w:firstRowFirstColumn="0" w:firstRowLastColumn="0" w:lastRowFirstColumn="0" w:lastRowLastColumn="0"/>
            </w:pPr>
            <w:r>
              <w:t>2040-2069</w:t>
            </w:r>
          </w:p>
        </w:tc>
      </w:tr>
      <w:tr w:rsidR="00153C72" w14:paraId="39164EAC" w14:textId="77777777" w:rsidTr="00153C72">
        <w:tc>
          <w:tcPr>
            <w:cnfStyle w:val="001000000000" w:firstRow="0" w:lastRow="0" w:firstColumn="1" w:lastColumn="0" w:oddVBand="0" w:evenVBand="0" w:oddHBand="0" w:evenHBand="0" w:firstRowFirstColumn="0" w:firstRowLastColumn="0" w:lastRowFirstColumn="0" w:lastRowLastColumn="0"/>
            <w:tcW w:w="1354" w:type="dxa"/>
            <w:vMerge/>
            <w:tcBorders>
              <w:bottom w:val="double" w:sz="4" w:space="0" w:color="5B9BD5" w:themeColor="accent5"/>
            </w:tcBorders>
            <w:vAlign w:val="center"/>
          </w:tcPr>
          <w:p w14:paraId="06DEFAD3" w14:textId="77777777" w:rsidR="00153C72" w:rsidRDefault="00153C72" w:rsidP="00153C72">
            <w:pPr>
              <w:jc w:val="center"/>
            </w:pPr>
          </w:p>
        </w:tc>
        <w:tc>
          <w:tcPr>
            <w:tcW w:w="1061" w:type="dxa"/>
            <w:vMerge/>
            <w:tcBorders>
              <w:bottom w:val="double" w:sz="4" w:space="0" w:color="5B9BD5" w:themeColor="accent5"/>
            </w:tcBorders>
          </w:tcPr>
          <w:p w14:paraId="334919B7" w14:textId="41A440E7" w:rsidR="00153C72" w:rsidRDefault="00153C72" w:rsidP="00153C72">
            <w:pPr>
              <w:cnfStyle w:val="000000000000" w:firstRow="0" w:lastRow="0" w:firstColumn="0" w:lastColumn="0" w:oddVBand="0" w:evenVBand="0" w:oddHBand="0" w:evenHBand="0" w:firstRowFirstColumn="0" w:firstRowLastColumn="0" w:lastRowFirstColumn="0" w:lastRowLastColumn="0"/>
            </w:pPr>
          </w:p>
        </w:tc>
        <w:tc>
          <w:tcPr>
            <w:tcW w:w="1196" w:type="dxa"/>
            <w:vMerge/>
            <w:tcBorders>
              <w:bottom w:val="double" w:sz="4" w:space="0" w:color="5B9BD5" w:themeColor="accent5"/>
            </w:tcBorders>
          </w:tcPr>
          <w:p w14:paraId="06665F80" w14:textId="51B5D08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b/>
                <w:sz w:val="20"/>
              </w:rPr>
            </w:pPr>
          </w:p>
        </w:tc>
        <w:tc>
          <w:tcPr>
            <w:tcW w:w="683" w:type="dxa"/>
            <w:vMerge/>
            <w:tcBorders>
              <w:bottom w:val="double" w:sz="4" w:space="0" w:color="5B9BD5" w:themeColor="accent5"/>
            </w:tcBorders>
          </w:tcPr>
          <w:p w14:paraId="27273F87"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b/>
                <w:sz w:val="20"/>
              </w:rPr>
            </w:pPr>
          </w:p>
        </w:tc>
        <w:tc>
          <w:tcPr>
            <w:tcW w:w="913" w:type="dxa"/>
            <w:tcBorders>
              <w:top w:val="single" w:sz="4" w:space="0" w:color="5B9BD5" w:themeColor="accent5"/>
              <w:bottom w:val="double" w:sz="4" w:space="0" w:color="5B9BD5" w:themeColor="accent5"/>
            </w:tcBorders>
          </w:tcPr>
          <w:p w14:paraId="166C49A4" w14:textId="58F4171B"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14" w:type="dxa"/>
            <w:tcBorders>
              <w:top w:val="single" w:sz="4" w:space="0" w:color="5B9BD5" w:themeColor="accent5"/>
              <w:bottom w:val="double" w:sz="4" w:space="0" w:color="5B9BD5" w:themeColor="accent5"/>
            </w:tcBorders>
          </w:tcPr>
          <w:p w14:paraId="5351C8FB"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14" w:type="dxa"/>
            <w:tcBorders>
              <w:top w:val="single" w:sz="4" w:space="0" w:color="5B9BD5" w:themeColor="accent5"/>
              <w:bottom w:val="double" w:sz="4" w:space="0" w:color="5B9BD5" w:themeColor="accent5"/>
            </w:tcBorders>
          </w:tcPr>
          <w:p w14:paraId="03982C10"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w:t>
            </w:r>
            <w:r>
              <w:rPr>
                <w:b/>
                <w:sz w:val="20"/>
              </w:rPr>
              <w:t>R</w:t>
            </w:r>
            <w:r w:rsidRPr="005E4150">
              <w:rPr>
                <w:b/>
                <w:sz w:val="20"/>
              </w:rPr>
              <w:t>ain</w:t>
            </w:r>
          </w:p>
        </w:tc>
        <w:tc>
          <w:tcPr>
            <w:tcW w:w="913" w:type="dxa"/>
            <w:gridSpan w:val="2"/>
            <w:tcBorders>
              <w:top w:val="single" w:sz="4" w:space="0" w:color="5B9BD5" w:themeColor="accent5"/>
              <w:bottom w:val="double" w:sz="4" w:space="0" w:color="5B9BD5" w:themeColor="accent5"/>
            </w:tcBorders>
          </w:tcPr>
          <w:p w14:paraId="7FDF2458"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Min</w:t>
            </w:r>
            <w:r>
              <w:rPr>
                <w:b/>
                <w:sz w:val="20"/>
              </w:rPr>
              <w:t>.</w:t>
            </w:r>
            <w:r w:rsidRPr="005E4150">
              <w:rPr>
                <w:b/>
                <w:sz w:val="20"/>
              </w:rPr>
              <w:t xml:space="preserve"> Rain</w:t>
            </w:r>
          </w:p>
        </w:tc>
        <w:tc>
          <w:tcPr>
            <w:tcW w:w="914" w:type="dxa"/>
            <w:tcBorders>
              <w:top w:val="single" w:sz="4" w:space="0" w:color="5B9BD5" w:themeColor="accent5"/>
              <w:bottom w:val="double" w:sz="4" w:space="0" w:color="5B9BD5" w:themeColor="accent5"/>
            </w:tcBorders>
          </w:tcPr>
          <w:p w14:paraId="2E824F90"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Ave</w:t>
            </w:r>
            <w:r>
              <w:rPr>
                <w:b/>
                <w:sz w:val="20"/>
              </w:rPr>
              <w:t>.</w:t>
            </w:r>
            <w:r w:rsidRPr="005E4150">
              <w:rPr>
                <w:b/>
                <w:sz w:val="20"/>
              </w:rPr>
              <w:t xml:space="preserve"> Rain</w:t>
            </w:r>
          </w:p>
        </w:tc>
        <w:tc>
          <w:tcPr>
            <w:tcW w:w="914" w:type="dxa"/>
            <w:tcBorders>
              <w:top w:val="single" w:sz="4" w:space="0" w:color="5B9BD5" w:themeColor="accent5"/>
              <w:bottom w:val="double" w:sz="4" w:space="0" w:color="5B9BD5" w:themeColor="accent5"/>
            </w:tcBorders>
          </w:tcPr>
          <w:p w14:paraId="58330A13" w14:textId="77777777" w:rsidR="00153C72" w:rsidRPr="005E4150" w:rsidRDefault="00153C72" w:rsidP="00153C72">
            <w:pPr>
              <w:jc w:val="center"/>
              <w:cnfStyle w:val="000000000000" w:firstRow="0" w:lastRow="0" w:firstColumn="0" w:lastColumn="0" w:oddVBand="0" w:evenVBand="0" w:oddHBand="0" w:evenHBand="0" w:firstRowFirstColumn="0" w:firstRowLastColumn="0" w:lastRowFirstColumn="0" w:lastRowLastColumn="0"/>
              <w:rPr>
                <w:sz w:val="20"/>
              </w:rPr>
            </w:pPr>
            <w:r w:rsidRPr="005E4150">
              <w:rPr>
                <w:b/>
                <w:sz w:val="20"/>
              </w:rPr>
              <w:t>Max</w:t>
            </w:r>
            <w:r>
              <w:rPr>
                <w:b/>
                <w:sz w:val="20"/>
              </w:rPr>
              <w:t>.</w:t>
            </w:r>
            <w:r w:rsidRPr="005E4150">
              <w:rPr>
                <w:b/>
                <w:sz w:val="20"/>
              </w:rPr>
              <w:t xml:space="preserve"> Rain</w:t>
            </w:r>
          </w:p>
        </w:tc>
      </w:tr>
      <w:tr w:rsidR="00153C72" w14:paraId="34D2FD16"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restart"/>
            <w:tcBorders>
              <w:top w:val="double" w:sz="4" w:space="0" w:color="5B9BD5" w:themeColor="accent5"/>
            </w:tcBorders>
            <w:vAlign w:val="center"/>
          </w:tcPr>
          <w:p w14:paraId="3067DAE9" w14:textId="29444ADF" w:rsidR="00153C72" w:rsidRPr="00153C72" w:rsidRDefault="00153C72" w:rsidP="00153C72">
            <w:pPr>
              <w:jc w:val="center"/>
              <w:rPr>
                <w:b w:val="0"/>
              </w:rPr>
            </w:pPr>
            <w:r w:rsidRPr="00153C72">
              <w:rPr>
                <w:b w:val="0"/>
              </w:rPr>
              <w:t>Calibrated Sandy Clay Loam Soil</w:t>
            </w:r>
          </w:p>
        </w:tc>
        <w:tc>
          <w:tcPr>
            <w:tcW w:w="1061" w:type="dxa"/>
            <w:vMerge w:val="restart"/>
            <w:tcBorders>
              <w:top w:val="double" w:sz="4" w:space="0" w:color="5B9BD5" w:themeColor="accent5"/>
            </w:tcBorders>
            <w:vAlign w:val="center"/>
          </w:tcPr>
          <w:p w14:paraId="1B45F2E4" w14:textId="125155C9"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15 Nov</w:t>
            </w:r>
          </w:p>
        </w:tc>
        <w:tc>
          <w:tcPr>
            <w:tcW w:w="1196" w:type="dxa"/>
            <w:vMerge w:val="restart"/>
            <w:tcBorders>
              <w:top w:val="double" w:sz="4" w:space="0" w:color="5B9BD5" w:themeColor="accent5"/>
            </w:tcBorders>
            <w:vAlign w:val="center"/>
          </w:tcPr>
          <w:p w14:paraId="2B99C90A" w14:textId="71F28E71"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14.24</w:t>
            </w:r>
          </w:p>
        </w:tc>
        <w:tc>
          <w:tcPr>
            <w:tcW w:w="683" w:type="dxa"/>
            <w:tcBorders>
              <w:top w:val="double" w:sz="4" w:space="0" w:color="5B9BD5" w:themeColor="accent5"/>
            </w:tcBorders>
          </w:tcPr>
          <w:p w14:paraId="121AA8DA" w14:textId="12ABA505"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c>
          <w:tcPr>
            <w:tcW w:w="913" w:type="dxa"/>
            <w:tcBorders>
              <w:top w:val="double" w:sz="4" w:space="0" w:color="5B9BD5" w:themeColor="accent5"/>
            </w:tcBorders>
            <w:vAlign w:val="center"/>
          </w:tcPr>
          <w:p w14:paraId="6583CAED" w14:textId="27BCD3EB"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13.92</w:t>
            </w:r>
          </w:p>
        </w:tc>
        <w:tc>
          <w:tcPr>
            <w:tcW w:w="914" w:type="dxa"/>
            <w:tcBorders>
              <w:top w:val="double" w:sz="4" w:space="0" w:color="5B9BD5" w:themeColor="accent5"/>
            </w:tcBorders>
            <w:vAlign w:val="center"/>
          </w:tcPr>
          <w:p w14:paraId="0C0CC57C" w14:textId="4BCEF5FF"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14.27</w:t>
            </w:r>
          </w:p>
        </w:tc>
        <w:tc>
          <w:tcPr>
            <w:tcW w:w="914" w:type="dxa"/>
            <w:tcBorders>
              <w:top w:val="double" w:sz="4" w:space="0" w:color="5B9BD5" w:themeColor="accent5"/>
            </w:tcBorders>
            <w:vAlign w:val="center"/>
          </w:tcPr>
          <w:p w14:paraId="6100E24A" w14:textId="5DC01AD7"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c>
          <w:tcPr>
            <w:tcW w:w="913" w:type="dxa"/>
            <w:gridSpan w:val="2"/>
            <w:tcBorders>
              <w:top w:val="double" w:sz="4" w:space="0" w:color="5B9BD5" w:themeColor="accent5"/>
            </w:tcBorders>
            <w:vAlign w:val="center"/>
          </w:tcPr>
          <w:p w14:paraId="79F60C38" w14:textId="74E1D18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13.88</w:t>
            </w:r>
          </w:p>
        </w:tc>
        <w:tc>
          <w:tcPr>
            <w:tcW w:w="914" w:type="dxa"/>
            <w:tcBorders>
              <w:top w:val="double" w:sz="4" w:space="0" w:color="5B9BD5" w:themeColor="accent5"/>
            </w:tcBorders>
            <w:vAlign w:val="center"/>
          </w:tcPr>
          <w:p w14:paraId="6F3FAA4A" w14:textId="16311ACB"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14.27</w:t>
            </w:r>
          </w:p>
        </w:tc>
        <w:tc>
          <w:tcPr>
            <w:tcW w:w="914" w:type="dxa"/>
            <w:tcBorders>
              <w:top w:val="double" w:sz="4" w:space="0" w:color="5B9BD5" w:themeColor="accent5"/>
            </w:tcBorders>
            <w:vAlign w:val="center"/>
          </w:tcPr>
          <w:p w14:paraId="7874D316" w14:textId="74DD9F01"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r>
      <w:tr w:rsidR="00153C72" w14:paraId="50194FF6"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ign w:val="center"/>
          </w:tcPr>
          <w:p w14:paraId="38D43C9E" w14:textId="77777777" w:rsidR="00153C72" w:rsidRPr="009C672A" w:rsidRDefault="00153C72" w:rsidP="00153C72">
            <w:pPr>
              <w:jc w:val="center"/>
              <w:rPr>
                <w:b w:val="0"/>
              </w:rPr>
            </w:pPr>
          </w:p>
        </w:tc>
        <w:tc>
          <w:tcPr>
            <w:tcW w:w="1061" w:type="dxa"/>
            <w:vMerge/>
            <w:vAlign w:val="center"/>
          </w:tcPr>
          <w:p w14:paraId="76D57702" w14:textId="77777777"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196" w:type="dxa"/>
            <w:vMerge/>
            <w:vAlign w:val="center"/>
          </w:tcPr>
          <w:p w14:paraId="76438DD8" w14:textId="608A3973"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683" w:type="dxa"/>
          </w:tcPr>
          <w:p w14:paraId="76B641AF" w14:textId="5DE666EA"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w:t>
            </w:r>
          </w:p>
        </w:tc>
        <w:tc>
          <w:tcPr>
            <w:tcW w:w="913" w:type="dxa"/>
            <w:vAlign w:val="center"/>
          </w:tcPr>
          <w:p w14:paraId="18A59D12" w14:textId="23CC7BC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13.90</w:t>
            </w:r>
          </w:p>
        </w:tc>
        <w:tc>
          <w:tcPr>
            <w:tcW w:w="914" w:type="dxa"/>
            <w:vAlign w:val="center"/>
          </w:tcPr>
          <w:p w14:paraId="248769EC" w14:textId="30188269"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14.25</w:t>
            </w:r>
          </w:p>
        </w:tc>
        <w:tc>
          <w:tcPr>
            <w:tcW w:w="914" w:type="dxa"/>
            <w:vAlign w:val="center"/>
          </w:tcPr>
          <w:p w14:paraId="79F746EA" w14:textId="374FD348"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c>
          <w:tcPr>
            <w:tcW w:w="913" w:type="dxa"/>
            <w:gridSpan w:val="2"/>
            <w:vAlign w:val="center"/>
          </w:tcPr>
          <w:p w14:paraId="1E688A74" w14:textId="0C694288"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13.72</w:t>
            </w:r>
          </w:p>
        </w:tc>
        <w:tc>
          <w:tcPr>
            <w:tcW w:w="914" w:type="dxa"/>
            <w:vAlign w:val="center"/>
          </w:tcPr>
          <w:p w14:paraId="2B9438F7" w14:textId="3D2A18EC"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14.24</w:t>
            </w:r>
          </w:p>
        </w:tc>
        <w:tc>
          <w:tcPr>
            <w:tcW w:w="914" w:type="dxa"/>
            <w:vAlign w:val="center"/>
          </w:tcPr>
          <w:p w14:paraId="705A37BD" w14:textId="130AF472"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r>
      <w:tr w:rsidR="00153C72" w14:paraId="420731A1"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ign w:val="center"/>
          </w:tcPr>
          <w:p w14:paraId="55A0E292" w14:textId="77777777" w:rsidR="00153C72" w:rsidRPr="009C672A" w:rsidRDefault="00153C72" w:rsidP="00153C72">
            <w:pPr>
              <w:jc w:val="center"/>
              <w:rPr>
                <w:b w:val="0"/>
              </w:rPr>
            </w:pPr>
          </w:p>
        </w:tc>
        <w:tc>
          <w:tcPr>
            <w:tcW w:w="1061" w:type="dxa"/>
            <w:vMerge w:val="restart"/>
            <w:vAlign w:val="center"/>
          </w:tcPr>
          <w:p w14:paraId="1820D03C" w14:textId="2C3D8EE8"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10 Dec</w:t>
            </w:r>
          </w:p>
        </w:tc>
        <w:tc>
          <w:tcPr>
            <w:tcW w:w="1196" w:type="dxa"/>
            <w:vMerge w:val="restart"/>
            <w:vAlign w:val="center"/>
          </w:tcPr>
          <w:p w14:paraId="494820D0" w14:textId="4BDA4BE3"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c>
          <w:tcPr>
            <w:tcW w:w="683" w:type="dxa"/>
          </w:tcPr>
          <w:p w14:paraId="0B35F638" w14:textId="6B0709E4"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c>
          <w:tcPr>
            <w:tcW w:w="913" w:type="dxa"/>
            <w:vAlign w:val="center"/>
          </w:tcPr>
          <w:p w14:paraId="3DE1556E" w14:textId="4902CB16"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14.26</w:t>
            </w:r>
          </w:p>
        </w:tc>
        <w:tc>
          <w:tcPr>
            <w:tcW w:w="914" w:type="dxa"/>
            <w:vAlign w:val="center"/>
          </w:tcPr>
          <w:p w14:paraId="08972951" w14:textId="74660C53"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c>
          <w:tcPr>
            <w:tcW w:w="914" w:type="dxa"/>
            <w:vAlign w:val="center"/>
          </w:tcPr>
          <w:p w14:paraId="2A18BF6D" w14:textId="09F3D26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c>
          <w:tcPr>
            <w:tcW w:w="913" w:type="dxa"/>
            <w:gridSpan w:val="2"/>
            <w:vAlign w:val="center"/>
          </w:tcPr>
          <w:p w14:paraId="12747884" w14:textId="7529F194"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14.22</w:t>
            </w:r>
          </w:p>
        </w:tc>
        <w:tc>
          <w:tcPr>
            <w:tcW w:w="914" w:type="dxa"/>
            <w:vAlign w:val="center"/>
          </w:tcPr>
          <w:p w14:paraId="1940111C" w14:textId="6525C3A8"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c>
          <w:tcPr>
            <w:tcW w:w="914" w:type="dxa"/>
            <w:vAlign w:val="center"/>
          </w:tcPr>
          <w:p w14:paraId="49DD18A4" w14:textId="74CFFED6"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14.33</w:t>
            </w:r>
          </w:p>
        </w:tc>
      </w:tr>
      <w:tr w:rsidR="00153C72" w14:paraId="2EEBDE6E"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ign w:val="center"/>
          </w:tcPr>
          <w:p w14:paraId="144AE3D4" w14:textId="77777777" w:rsidR="00153C72" w:rsidRPr="009C672A" w:rsidRDefault="00153C72" w:rsidP="00153C72">
            <w:pPr>
              <w:jc w:val="center"/>
              <w:rPr>
                <w:b w:val="0"/>
              </w:rPr>
            </w:pPr>
          </w:p>
        </w:tc>
        <w:tc>
          <w:tcPr>
            <w:tcW w:w="1061" w:type="dxa"/>
            <w:vMerge/>
            <w:vAlign w:val="center"/>
          </w:tcPr>
          <w:p w14:paraId="299A2506" w14:textId="77777777"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196" w:type="dxa"/>
            <w:vMerge/>
            <w:vAlign w:val="center"/>
          </w:tcPr>
          <w:p w14:paraId="198B299A" w14:textId="1E3B7AF9"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683" w:type="dxa"/>
          </w:tcPr>
          <w:p w14:paraId="40D16FBF" w14:textId="08136120"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w:t>
            </w:r>
          </w:p>
        </w:tc>
        <w:tc>
          <w:tcPr>
            <w:tcW w:w="913" w:type="dxa"/>
            <w:vAlign w:val="center"/>
          </w:tcPr>
          <w:p w14:paraId="0AC7CB4C" w14:textId="3033730C"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14.21</w:t>
            </w:r>
          </w:p>
        </w:tc>
        <w:tc>
          <w:tcPr>
            <w:tcW w:w="914" w:type="dxa"/>
            <w:vAlign w:val="center"/>
          </w:tcPr>
          <w:p w14:paraId="2DCEC7A0" w14:textId="2CF80A00"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c>
          <w:tcPr>
            <w:tcW w:w="914" w:type="dxa"/>
            <w:vAlign w:val="center"/>
          </w:tcPr>
          <w:p w14:paraId="70CD149F" w14:textId="42A47CAA"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c>
          <w:tcPr>
            <w:tcW w:w="913" w:type="dxa"/>
            <w:gridSpan w:val="2"/>
            <w:vAlign w:val="center"/>
          </w:tcPr>
          <w:p w14:paraId="069D0D41" w14:textId="3B4F575B"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14.18</w:t>
            </w:r>
          </w:p>
        </w:tc>
        <w:tc>
          <w:tcPr>
            <w:tcW w:w="914" w:type="dxa"/>
            <w:vAlign w:val="center"/>
          </w:tcPr>
          <w:p w14:paraId="521222E5" w14:textId="6DD7107A"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c>
          <w:tcPr>
            <w:tcW w:w="914" w:type="dxa"/>
            <w:vAlign w:val="center"/>
          </w:tcPr>
          <w:p w14:paraId="1CD19272" w14:textId="6EA01107"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w:t>
            </w:r>
          </w:p>
        </w:tc>
      </w:tr>
      <w:tr w:rsidR="00153C72" w14:paraId="0E1AA30F"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ign w:val="center"/>
          </w:tcPr>
          <w:p w14:paraId="265B27F8" w14:textId="77777777" w:rsidR="00153C72" w:rsidRPr="009C672A" w:rsidRDefault="00153C72" w:rsidP="00153C72">
            <w:pPr>
              <w:jc w:val="center"/>
              <w:rPr>
                <w:b w:val="0"/>
              </w:rPr>
            </w:pPr>
          </w:p>
        </w:tc>
        <w:tc>
          <w:tcPr>
            <w:tcW w:w="1061" w:type="dxa"/>
            <w:vMerge w:val="restart"/>
            <w:vAlign w:val="center"/>
          </w:tcPr>
          <w:p w14:paraId="6633D1A8" w14:textId="5C064FC9"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r w:rsidRPr="000903AC">
              <w:rPr>
                <w:b/>
              </w:rPr>
              <w:t>3</w:t>
            </w:r>
            <w:r>
              <w:rPr>
                <w:b/>
              </w:rPr>
              <w:t>0</w:t>
            </w:r>
            <w:r w:rsidRPr="000903AC">
              <w:rPr>
                <w:b/>
              </w:rPr>
              <w:t xml:space="preserve"> Dec</w:t>
            </w:r>
          </w:p>
        </w:tc>
        <w:tc>
          <w:tcPr>
            <w:tcW w:w="1196" w:type="dxa"/>
            <w:vMerge w:val="restart"/>
            <w:vAlign w:val="center"/>
          </w:tcPr>
          <w:p w14:paraId="6CFF05DA" w14:textId="18699745"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c>
          <w:tcPr>
            <w:tcW w:w="683" w:type="dxa"/>
          </w:tcPr>
          <w:p w14:paraId="75490132" w14:textId="6A81AE50"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c>
          <w:tcPr>
            <w:tcW w:w="913" w:type="dxa"/>
            <w:vAlign w:val="center"/>
          </w:tcPr>
          <w:p w14:paraId="0E9064A6" w14:textId="3DB8CACD"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c>
          <w:tcPr>
            <w:tcW w:w="914" w:type="dxa"/>
            <w:vAlign w:val="center"/>
          </w:tcPr>
          <w:p w14:paraId="5471EFDF" w14:textId="4FDE6801"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c>
          <w:tcPr>
            <w:tcW w:w="914" w:type="dxa"/>
            <w:vAlign w:val="center"/>
          </w:tcPr>
          <w:p w14:paraId="320C275D" w14:textId="2248CBE0"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c>
          <w:tcPr>
            <w:tcW w:w="913" w:type="dxa"/>
            <w:gridSpan w:val="2"/>
            <w:vAlign w:val="center"/>
          </w:tcPr>
          <w:p w14:paraId="174EDD19" w14:textId="5DC21E39"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14.48</w:t>
            </w:r>
          </w:p>
        </w:tc>
        <w:tc>
          <w:tcPr>
            <w:tcW w:w="914" w:type="dxa"/>
            <w:vAlign w:val="center"/>
          </w:tcPr>
          <w:p w14:paraId="4784D868" w14:textId="7B0E6657"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c>
          <w:tcPr>
            <w:tcW w:w="914" w:type="dxa"/>
            <w:vAlign w:val="center"/>
          </w:tcPr>
          <w:p w14:paraId="4E6EDCD4" w14:textId="72791E8C"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r>
      <w:tr w:rsidR="00153C72" w14:paraId="52964AC4" w14:textId="77777777" w:rsidTr="009451C3">
        <w:tc>
          <w:tcPr>
            <w:cnfStyle w:val="001000000000" w:firstRow="0" w:lastRow="0" w:firstColumn="1" w:lastColumn="0" w:oddVBand="0" w:evenVBand="0" w:oddHBand="0" w:evenHBand="0" w:firstRowFirstColumn="0" w:firstRowLastColumn="0" w:lastRowFirstColumn="0" w:lastRowLastColumn="0"/>
            <w:tcW w:w="1354" w:type="dxa"/>
            <w:vMerge/>
            <w:vAlign w:val="center"/>
          </w:tcPr>
          <w:p w14:paraId="2CBB5911" w14:textId="77777777" w:rsidR="00153C72" w:rsidRPr="009C672A" w:rsidRDefault="00153C72" w:rsidP="00153C72">
            <w:pPr>
              <w:jc w:val="center"/>
              <w:rPr>
                <w:b w:val="0"/>
              </w:rPr>
            </w:pPr>
          </w:p>
        </w:tc>
        <w:tc>
          <w:tcPr>
            <w:tcW w:w="1061" w:type="dxa"/>
            <w:vMerge/>
            <w:vAlign w:val="center"/>
          </w:tcPr>
          <w:p w14:paraId="2A549FBE" w14:textId="69E9B164" w:rsidR="00153C72" w:rsidRPr="000903AC" w:rsidRDefault="00153C72" w:rsidP="00153C72">
            <w:pPr>
              <w:jc w:val="center"/>
              <w:cnfStyle w:val="000000000000" w:firstRow="0" w:lastRow="0" w:firstColumn="0" w:lastColumn="0" w:oddVBand="0" w:evenVBand="0" w:oddHBand="0" w:evenHBand="0" w:firstRowFirstColumn="0" w:firstRowLastColumn="0" w:lastRowFirstColumn="0" w:lastRowLastColumn="0"/>
              <w:rPr>
                <w:b/>
              </w:rPr>
            </w:pPr>
          </w:p>
        </w:tc>
        <w:tc>
          <w:tcPr>
            <w:tcW w:w="1196" w:type="dxa"/>
            <w:vMerge/>
            <w:vAlign w:val="center"/>
          </w:tcPr>
          <w:p w14:paraId="2F2FAE87" w14:textId="27CEC69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683" w:type="dxa"/>
          </w:tcPr>
          <w:p w14:paraId="377A9508" w14:textId="0C091AEB" w:rsidR="00153C72" w:rsidRDefault="00153C72" w:rsidP="00153C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w:t>
            </w:r>
          </w:p>
        </w:tc>
        <w:tc>
          <w:tcPr>
            <w:tcW w:w="913" w:type="dxa"/>
            <w:vAlign w:val="center"/>
          </w:tcPr>
          <w:p w14:paraId="0B810934" w14:textId="0CBFDC7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c>
          <w:tcPr>
            <w:tcW w:w="914" w:type="dxa"/>
            <w:vAlign w:val="center"/>
          </w:tcPr>
          <w:p w14:paraId="704AC6CF" w14:textId="116F5974"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c>
          <w:tcPr>
            <w:tcW w:w="914" w:type="dxa"/>
            <w:vAlign w:val="center"/>
          </w:tcPr>
          <w:p w14:paraId="7FB9F8DE" w14:textId="77C77F25"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c>
          <w:tcPr>
            <w:tcW w:w="913" w:type="dxa"/>
            <w:gridSpan w:val="2"/>
            <w:vAlign w:val="center"/>
          </w:tcPr>
          <w:p w14:paraId="1C8D5EA7" w14:textId="3B659DA3"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c>
          <w:tcPr>
            <w:tcW w:w="914" w:type="dxa"/>
            <w:vAlign w:val="center"/>
          </w:tcPr>
          <w:p w14:paraId="7674E5D6" w14:textId="445D3EF8"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c>
          <w:tcPr>
            <w:tcW w:w="914" w:type="dxa"/>
            <w:vAlign w:val="center"/>
          </w:tcPr>
          <w:p w14:paraId="7DA23348" w14:textId="4845983E" w:rsidR="00153C72" w:rsidRDefault="00153C72" w:rsidP="00153C7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14.49</w:t>
            </w:r>
          </w:p>
        </w:tc>
      </w:tr>
    </w:tbl>
    <w:p w14:paraId="6C085BD2" w14:textId="77777777" w:rsidR="007C4BB1" w:rsidRDefault="007C4BB1" w:rsidP="005518E0">
      <w:pPr>
        <w:spacing w:after="0" w:line="240" w:lineRule="auto"/>
      </w:pPr>
    </w:p>
    <w:p w14:paraId="35766449" w14:textId="656197C5" w:rsidR="005F2814" w:rsidRDefault="00466B12" w:rsidP="005518E0">
      <w:pPr>
        <w:spacing w:after="0" w:line="240" w:lineRule="auto"/>
        <w:rPr>
          <w:noProof/>
        </w:rPr>
      </w:pPr>
      <w:r>
        <w:br w:type="page"/>
      </w:r>
      <w:r w:rsidR="005518E0">
        <w:rPr>
          <w:noProof/>
        </w:rPr>
        <w:lastRenderedPageBreak/>
        <w:drawing>
          <wp:inline distT="0" distB="0" distL="0" distR="0" wp14:anchorId="6F9B57F5" wp14:editId="4FDAB8F5">
            <wp:extent cx="5731510" cy="1116000"/>
            <wp:effectExtent l="0" t="0" r="2540" b="8255"/>
            <wp:docPr id="1" name="Chart 1">
              <a:extLst xmlns:a="http://schemas.openxmlformats.org/drawingml/2006/main">
                <a:ext uri="{FF2B5EF4-FFF2-40B4-BE49-F238E27FC236}">
                  <a16:creationId xmlns:a16="http://schemas.microsoft.com/office/drawing/2014/main" id="{12CD5A52-73D7-4329-9158-A250DD395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518E0">
        <w:rPr>
          <w:noProof/>
        </w:rPr>
        <w:drawing>
          <wp:inline distT="0" distB="0" distL="0" distR="0" wp14:anchorId="73AEEA50" wp14:editId="5F119C27">
            <wp:extent cx="5731510" cy="1213200"/>
            <wp:effectExtent l="0" t="0" r="2540" b="6350"/>
            <wp:docPr id="17" name="Chart 17">
              <a:extLst xmlns:a="http://schemas.openxmlformats.org/drawingml/2006/main">
                <a:ext uri="{FF2B5EF4-FFF2-40B4-BE49-F238E27FC236}">
                  <a16:creationId xmlns:a16="http://schemas.microsoft.com/office/drawing/2014/main" id="{EE37DEDF-8BF4-4898-ACB3-018BA4F47C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518E0">
        <w:rPr>
          <w:noProof/>
        </w:rPr>
        <w:drawing>
          <wp:inline distT="0" distB="0" distL="0" distR="0" wp14:anchorId="0F24AAD2" wp14:editId="66B2A199">
            <wp:extent cx="5731510" cy="1116000"/>
            <wp:effectExtent l="0" t="0" r="2540" b="8255"/>
            <wp:docPr id="15" name="Chart 15">
              <a:extLst xmlns:a="http://schemas.openxmlformats.org/drawingml/2006/main">
                <a:ext uri="{FF2B5EF4-FFF2-40B4-BE49-F238E27FC236}">
                  <a16:creationId xmlns:a16="http://schemas.microsoft.com/office/drawing/2014/main" id="{66645823-97EE-41AF-8881-5C344CB6A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518E0">
        <w:rPr>
          <w:noProof/>
        </w:rPr>
        <w:drawing>
          <wp:inline distT="0" distB="0" distL="0" distR="0" wp14:anchorId="536FFE94" wp14:editId="41A05C5C">
            <wp:extent cx="5731510" cy="1213200"/>
            <wp:effectExtent l="0" t="0" r="2540" b="6350"/>
            <wp:docPr id="18" name="Chart 18">
              <a:extLst xmlns:a="http://schemas.openxmlformats.org/drawingml/2006/main">
                <a:ext uri="{FF2B5EF4-FFF2-40B4-BE49-F238E27FC236}">
                  <a16:creationId xmlns:a16="http://schemas.microsoft.com/office/drawing/2014/main" id="{E7370405-0FFC-4D08-8CE6-C27874339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518E0">
        <w:rPr>
          <w:noProof/>
        </w:rPr>
        <w:drawing>
          <wp:inline distT="0" distB="0" distL="0" distR="0" wp14:anchorId="2C84B754" wp14:editId="7A2AD952">
            <wp:extent cx="5731510" cy="1116000"/>
            <wp:effectExtent l="0" t="0" r="2540" b="8255"/>
            <wp:docPr id="16" name="Chart 16">
              <a:extLst xmlns:a="http://schemas.openxmlformats.org/drawingml/2006/main">
                <a:ext uri="{FF2B5EF4-FFF2-40B4-BE49-F238E27FC236}">
                  <a16:creationId xmlns:a16="http://schemas.microsoft.com/office/drawing/2014/main" id="{368A51C8-358E-4C6A-8FF0-8FEC37AFF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518E0">
        <w:rPr>
          <w:noProof/>
        </w:rPr>
        <w:drawing>
          <wp:inline distT="0" distB="0" distL="0" distR="0" wp14:anchorId="4E56B484" wp14:editId="4004073E">
            <wp:extent cx="5731510" cy="1620000"/>
            <wp:effectExtent l="0" t="0" r="2540" b="0"/>
            <wp:docPr id="19" name="Chart 19">
              <a:extLst xmlns:a="http://schemas.openxmlformats.org/drawingml/2006/main">
                <a:ext uri="{FF2B5EF4-FFF2-40B4-BE49-F238E27FC236}">
                  <a16:creationId xmlns:a16="http://schemas.microsoft.com/office/drawing/2014/main" id="{2C323D95-B003-4FDC-83B8-31E960D2C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2148C" w14:textId="63E0A63F" w:rsidR="00E6763E" w:rsidRDefault="00E6763E" w:rsidP="00E6763E">
      <w:pPr>
        <w:spacing w:after="0"/>
        <w:rPr>
          <w:noProof/>
        </w:rPr>
      </w:pPr>
    </w:p>
    <w:p w14:paraId="7D6697BA" w14:textId="0E0005D7" w:rsidR="00265593" w:rsidRPr="00DB7502" w:rsidRDefault="00265593" w:rsidP="00DB7502">
      <w:pPr>
        <w:pStyle w:val="Caption"/>
      </w:pPr>
      <w:r w:rsidRPr="00DB7502">
        <w:t xml:space="preserve">Figure </w:t>
      </w:r>
      <w:r w:rsidRPr="00DB7502">
        <w:rPr>
          <w:noProof/>
        </w:rPr>
        <w:fldChar w:fldCharType="begin"/>
      </w:r>
      <w:r w:rsidRPr="00DB7502">
        <w:rPr>
          <w:noProof/>
        </w:rPr>
        <w:instrText xml:space="preserve"> SEQ Figure \* ARABIC </w:instrText>
      </w:r>
      <w:r w:rsidRPr="00DB7502">
        <w:rPr>
          <w:noProof/>
        </w:rPr>
        <w:fldChar w:fldCharType="separate"/>
      </w:r>
      <w:r w:rsidR="002240A7" w:rsidRPr="00DB7502">
        <w:rPr>
          <w:noProof/>
        </w:rPr>
        <w:t>1</w:t>
      </w:r>
      <w:r w:rsidRPr="00DB7502">
        <w:rPr>
          <w:noProof/>
        </w:rPr>
        <w:fldChar w:fldCharType="end"/>
      </w:r>
      <w:r w:rsidRPr="00DB7502">
        <w:t xml:space="preserve">: </w:t>
      </w:r>
      <w:r w:rsidR="00B01EBD" w:rsidRPr="00DB7502">
        <w:t>Change in t</w:t>
      </w:r>
      <w:r w:rsidRPr="00DB7502">
        <w:t xml:space="preserve">otal </w:t>
      </w:r>
      <w:r w:rsidR="00B01EBD" w:rsidRPr="00DB7502">
        <w:t>p</w:t>
      </w:r>
      <w:r w:rsidRPr="00DB7502">
        <w:t xml:space="preserve">recipitation (mm) and </w:t>
      </w:r>
      <w:r w:rsidR="00B01EBD" w:rsidRPr="00DB7502">
        <w:t>w</w:t>
      </w:r>
      <w:r w:rsidRPr="00DB7502">
        <w:t xml:space="preserve">ater </w:t>
      </w:r>
      <w:r w:rsidR="00B01EBD" w:rsidRPr="00DB7502">
        <w:t>c</w:t>
      </w:r>
      <w:r w:rsidRPr="00DB7502">
        <w:t xml:space="preserve">ontent in </w:t>
      </w:r>
      <w:r w:rsidR="00B01EBD" w:rsidRPr="00DB7502">
        <w:t>the e</w:t>
      </w:r>
      <w:r w:rsidRPr="00DB7502">
        <w:t xml:space="preserve">ffective </w:t>
      </w:r>
      <w:r w:rsidR="00B01EBD" w:rsidRPr="00DB7502">
        <w:t>r</w:t>
      </w:r>
      <w:r w:rsidRPr="00DB7502">
        <w:t xml:space="preserve">oot </w:t>
      </w:r>
      <w:r w:rsidR="00B01EBD" w:rsidRPr="00DB7502">
        <w:t>z</w:t>
      </w:r>
      <w:r w:rsidRPr="00DB7502">
        <w:t>one (mm) by developmental stage of the fast-development cultivar maize grown in Central Malawi for the three planting dates as compared to the baseline 1971-2000 period (red line). This data is shown for the three precipitation scenarios: minimum (palest), average (medium shade) and maximum (darkest) precipitation</w:t>
      </w:r>
      <w:r w:rsidR="00B01EBD" w:rsidRPr="00DB7502">
        <w:t>, for the two RPC scenarios and time periods</w:t>
      </w:r>
      <w:r w:rsidRPr="00DB7502">
        <w:t xml:space="preserve">. </w:t>
      </w:r>
    </w:p>
    <w:p w14:paraId="62EEF4A9" w14:textId="1A6DBD3B" w:rsidR="00125E4F" w:rsidRDefault="00125E4F" w:rsidP="00265593">
      <w:pPr>
        <w:pStyle w:val="Caption"/>
        <w:keepNext/>
        <w:keepLines/>
        <w:spacing w:after="0"/>
      </w:pPr>
      <w:r>
        <w:lastRenderedPageBreak/>
        <w:t xml:space="preserve">Table </w:t>
      </w:r>
      <w:r w:rsidR="00871C17">
        <w:rPr>
          <w:noProof/>
        </w:rPr>
        <w:fldChar w:fldCharType="begin"/>
      </w:r>
      <w:r w:rsidR="00871C17">
        <w:rPr>
          <w:noProof/>
        </w:rPr>
        <w:instrText xml:space="preserve"> SEQ Table \* ARABIC </w:instrText>
      </w:r>
      <w:r w:rsidR="00871C17">
        <w:rPr>
          <w:noProof/>
        </w:rPr>
        <w:fldChar w:fldCharType="separate"/>
      </w:r>
      <w:r w:rsidR="009C6996">
        <w:rPr>
          <w:noProof/>
        </w:rPr>
        <w:t>8</w:t>
      </w:r>
      <w:r w:rsidR="00871C17">
        <w:rPr>
          <w:noProof/>
        </w:rPr>
        <w:fldChar w:fldCharType="end"/>
      </w:r>
      <w:r>
        <w:t>: Number of days exceeding the maximum temperature threshold (32 degrees Celsius) by development stage for each cultivar</w:t>
      </w:r>
    </w:p>
    <w:tbl>
      <w:tblPr>
        <w:tblStyle w:val="GridTable1Light-Accent1"/>
        <w:tblW w:w="9067" w:type="dxa"/>
        <w:tblLayout w:type="fixed"/>
        <w:tblLook w:val="04A0" w:firstRow="1" w:lastRow="0" w:firstColumn="1" w:lastColumn="0" w:noHBand="0" w:noVBand="1"/>
      </w:tblPr>
      <w:tblGrid>
        <w:gridCol w:w="1555"/>
        <w:gridCol w:w="992"/>
        <w:gridCol w:w="1701"/>
        <w:gridCol w:w="992"/>
        <w:gridCol w:w="956"/>
        <w:gridCol w:w="957"/>
        <w:gridCol w:w="957"/>
        <w:gridCol w:w="957"/>
      </w:tblGrid>
      <w:tr w:rsidR="00125E4F" w:rsidRPr="0055658C" w14:paraId="3A6B3DB1" w14:textId="77777777" w:rsidTr="004702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2CF37B" w14:textId="77777777" w:rsidR="00125E4F" w:rsidRPr="0055658C" w:rsidRDefault="00125E4F" w:rsidP="006177CC">
            <w:pPr>
              <w:jc w:val="center"/>
              <w:rPr>
                <w:rFonts w:eastAsia="Times New Roman" w:cstheme="minorHAnsi"/>
                <w:color w:val="000000"/>
                <w:lang w:eastAsia="en-GB"/>
              </w:rPr>
            </w:pPr>
          </w:p>
        </w:tc>
        <w:tc>
          <w:tcPr>
            <w:tcW w:w="992" w:type="dxa"/>
            <w:vMerge w:val="restart"/>
          </w:tcPr>
          <w:p w14:paraId="4B85615E" w14:textId="77777777" w:rsidR="00125E4F" w:rsidRPr="0055658C" w:rsidRDefault="00125E4F" w:rsidP="006177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Planting Date</w:t>
            </w:r>
          </w:p>
        </w:tc>
        <w:tc>
          <w:tcPr>
            <w:tcW w:w="1701" w:type="dxa"/>
            <w:vMerge w:val="restart"/>
            <w:noWrap/>
            <w:vAlign w:val="center"/>
            <w:hideMark/>
          </w:tcPr>
          <w:p w14:paraId="56F52904" w14:textId="77777777" w:rsidR="00125E4F" w:rsidRPr="0055658C" w:rsidRDefault="00125E4F" w:rsidP="006177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Stage</w:t>
            </w:r>
          </w:p>
        </w:tc>
        <w:tc>
          <w:tcPr>
            <w:tcW w:w="992" w:type="dxa"/>
            <w:vMerge w:val="restart"/>
            <w:noWrap/>
            <w:vAlign w:val="center"/>
            <w:hideMark/>
          </w:tcPr>
          <w:p w14:paraId="16335E70" w14:textId="77777777" w:rsidR="00125E4F" w:rsidRPr="0055658C" w:rsidRDefault="00125E4F" w:rsidP="006177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55658C">
              <w:rPr>
                <w:rFonts w:eastAsia="Times New Roman" w:cstheme="minorHAnsi"/>
                <w:color w:val="000000"/>
                <w:lang w:eastAsia="en-GB"/>
              </w:rPr>
              <w:t>Historic</w:t>
            </w:r>
          </w:p>
        </w:tc>
        <w:tc>
          <w:tcPr>
            <w:tcW w:w="1913" w:type="dxa"/>
            <w:gridSpan w:val="2"/>
            <w:tcBorders>
              <w:bottom w:val="single" w:sz="4" w:space="0" w:color="5B9BD5" w:themeColor="accent5"/>
            </w:tcBorders>
            <w:noWrap/>
            <w:hideMark/>
          </w:tcPr>
          <w:p w14:paraId="4BBABC50" w14:textId="77777777" w:rsidR="00125E4F" w:rsidRPr="0055658C" w:rsidRDefault="00125E4F" w:rsidP="006177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RCP4.5</w:t>
            </w:r>
          </w:p>
        </w:tc>
        <w:tc>
          <w:tcPr>
            <w:tcW w:w="1914" w:type="dxa"/>
            <w:gridSpan w:val="2"/>
            <w:tcBorders>
              <w:bottom w:val="single" w:sz="4" w:space="0" w:color="5B9BD5" w:themeColor="accent5"/>
            </w:tcBorders>
            <w:noWrap/>
            <w:hideMark/>
          </w:tcPr>
          <w:p w14:paraId="55D729CB" w14:textId="77777777" w:rsidR="00125E4F" w:rsidRPr="0055658C" w:rsidRDefault="00125E4F" w:rsidP="006177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RCP8.5</w:t>
            </w:r>
          </w:p>
        </w:tc>
      </w:tr>
      <w:tr w:rsidR="00125E4F" w:rsidRPr="0055658C" w14:paraId="389DDD26" w14:textId="77777777" w:rsidTr="006177CC">
        <w:trPr>
          <w:trHeight w:val="232"/>
        </w:trPr>
        <w:tc>
          <w:tcPr>
            <w:cnfStyle w:val="001000000000" w:firstRow="0" w:lastRow="0" w:firstColumn="1" w:lastColumn="0" w:oddVBand="0" w:evenVBand="0" w:oddHBand="0" w:evenHBand="0" w:firstRowFirstColumn="0" w:firstRowLastColumn="0" w:lastRowFirstColumn="0" w:lastRowLastColumn="0"/>
            <w:tcW w:w="1555" w:type="dxa"/>
            <w:vMerge/>
            <w:tcBorders>
              <w:bottom w:val="double" w:sz="4" w:space="0" w:color="5B9BD5" w:themeColor="accent5"/>
            </w:tcBorders>
          </w:tcPr>
          <w:p w14:paraId="3F2A8D30" w14:textId="77777777" w:rsidR="00125E4F" w:rsidRPr="0055658C" w:rsidRDefault="00125E4F" w:rsidP="006177CC">
            <w:pPr>
              <w:jc w:val="center"/>
              <w:rPr>
                <w:rFonts w:eastAsia="Times New Roman" w:cstheme="minorHAnsi"/>
                <w:color w:val="000000"/>
                <w:lang w:eastAsia="en-GB"/>
              </w:rPr>
            </w:pPr>
          </w:p>
        </w:tc>
        <w:tc>
          <w:tcPr>
            <w:tcW w:w="992" w:type="dxa"/>
            <w:vMerge/>
            <w:tcBorders>
              <w:bottom w:val="double" w:sz="4" w:space="0" w:color="5B9BD5" w:themeColor="accent5"/>
            </w:tcBorders>
          </w:tcPr>
          <w:p w14:paraId="5E7734C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vMerge/>
            <w:tcBorders>
              <w:bottom w:val="double" w:sz="4" w:space="0" w:color="5B9BD5" w:themeColor="accent5"/>
            </w:tcBorders>
            <w:noWrap/>
            <w:hideMark/>
          </w:tcPr>
          <w:p w14:paraId="1E30243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992" w:type="dxa"/>
            <w:vMerge/>
            <w:tcBorders>
              <w:bottom w:val="double" w:sz="4" w:space="0" w:color="5B9BD5" w:themeColor="accent5"/>
            </w:tcBorders>
            <w:noWrap/>
            <w:hideMark/>
          </w:tcPr>
          <w:p w14:paraId="37EAF441" w14:textId="77777777" w:rsidR="00125E4F" w:rsidRPr="0055658C" w:rsidRDefault="00125E4F" w:rsidP="006177C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tc>
        <w:tc>
          <w:tcPr>
            <w:tcW w:w="956" w:type="dxa"/>
            <w:tcBorders>
              <w:top w:val="single" w:sz="4" w:space="0" w:color="5B9BD5" w:themeColor="accent5"/>
              <w:bottom w:val="double" w:sz="4" w:space="0" w:color="5B9BD5" w:themeColor="accent5"/>
            </w:tcBorders>
            <w:noWrap/>
            <w:hideMark/>
          </w:tcPr>
          <w:p w14:paraId="4BA92F04" w14:textId="77777777" w:rsidR="00125E4F" w:rsidRPr="004702A6"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4702A6">
              <w:rPr>
                <w:rFonts w:eastAsia="Times New Roman" w:cstheme="minorHAnsi"/>
                <w:b/>
                <w:color w:val="000000"/>
                <w:lang w:eastAsia="en-GB"/>
              </w:rPr>
              <w:t>2030</w:t>
            </w:r>
          </w:p>
        </w:tc>
        <w:tc>
          <w:tcPr>
            <w:tcW w:w="957" w:type="dxa"/>
            <w:tcBorders>
              <w:top w:val="single" w:sz="4" w:space="0" w:color="5B9BD5" w:themeColor="accent5"/>
              <w:bottom w:val="double" w:sz="4" w:space="0" w:color="5B9BD5" w:themeColor="accent5"/>
            </w:tcBorders>
            <w:noWrap/>
            <w:hideMark/>
          </w:tcPr>
          <w:p w14:paraId="347D7848" w14:textId="77777777" w:rsidR="00125E4F" w:rsidRPr="004702A6"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4702A6">
              <w:rPr>
                <w:rFonts w:eastAsia="Times New Roman" w:cstheme="minorHAnsi"/>
                <w:b/>
                <w:color w:val="000000"/>
                <w:lang w:eastAsia="en-GB"/>
              </w:rPr>
              <w:t>2050</w:t>
            </w:r>
          </w:p>
        </w:tc>
        <w:tc>
          <w:tcPr>
            <w:tcW w:w="957" w:type="dxa"/>
            <w:tcBorders>
              <w:top w:val="single" w:sz="4" w:space="0" w:color="5B9BD5" w:themeColor="accent5"/>
              <w:bottom w:val="double" w:sz="4" w:space="0" w:color="5B9BD5" w:themeColor="accent5"/>
            </w:tcBorders>
            <w:noWrap/>
            <w:hideMark/>
          </w:tcPr>
          <w:p w14:paraId="4C7C351A" w14:textId="77777777" w:rsidR="00125E4F" w:rsidRPr="004702A6"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4702A6">
              <w:rPr>
                <w:rFonts w:eastAsia="Times New Roman" w:cstheme="minorHAnsi"/>
                <w:b/>
                <w:color w:val="000000"/>
                <w:lang w:eastAsia="en-GB"/>
              </w:rPr>
              <w:t>2030</w:t>
            </w:r>
          </w:p>
        </w:tc>
        <w:tc>
          <w:tcPr>
            <w:tcW w:w="957" w:type="dxa"/>
            <w:tcBorders>
              <w:top w:val="single" w:sz="4" w:space="0" w:color="5B9BD5" w:themeColor="accent5"/>
              <w:bottom w:val="double" w:sz="4" w:space="0" w:color="5B9BD5" w:themeColor="accent5"/>
            </w:tcBorders>
            <w:noWrap/>
            <w:hideMark/>
          </w:tcPr>
          <w:p w14:paraId="540E0335" w14:textId="77777777" w:rsidR="00125E4F" w:rsidRPr="004702A6"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4702A6">
              <w:rPr>
                <w:rFonts w:eastAsia="Times New Roman" w:cstheme="minorHAnsi"/>
                <w:b/>
                <w:color w:val="000000"/>
                <w:lang w:eastAsia="en-GB"/>
              </w:rPr>
              <w:t>2050</w:t>
            </w:r>
          </w:p>
        </w:tc>
      </w:tr>
      <w:tr w:rsidR="00125E4F" w:rsidRPr="0055658C" w14:paraId="73D14304" w14:textId="77777777" w:rsidTr="006177CC">
        <w:trPr>
          <w:trHeight w:val="33"/>
        </w:trPr>
        <w:tc>
          <w:tcPr>
            <w:cnfStyle w:val="001000000000" w:firstRow="0" w:lastRow="0" w:firstColumn="1" w:lastColumn="0" w:oddVBand="0" w:evenVBand="0" w:oddHBand="0" w:evenHBand="0" w:firstRowFirstColumn="0" w:firstRowLastColumn="0" w:lastRowFirstColumn="0" w:lastRowLastColumn="0"/>
            <w:tcW w:w="1555" w:type="dxa"/>
            <w:vMerge w:val="restart"/>
            <w:tcBorders>
              <w:top w:val="double" w:sz="4" w:space="0" w:color="5B9BD5" w:themeColor="accent5"/>
            </w:tcBorders>
            <w:vAlign w:val="center"/>
          </w:tcPr>
          <w:p w14:paraId="1B39CCEE" w14:textId="77777777" w:rsidR="00125E4F" w:rsidRPr="0055658C" w:rsidRDefault="008F34BD" w:rsidP="006177CC">
            <w:pPr>
              <w:jc w:val="center"/>
              <w:rPr>
                <w:rFonts w:eastAsia="Times New Roman" w:cstheme="minorHAnsi"/>
                <w:color w:val="000000"/>
                <w:lang w:eastAsia="en-GB"/>
              </w:rPr>
            </w:pPr>
            <w:r>
              <w:rPr>
                <w:rFonts w:eastAsia="Times New Roman" w:cstheme="minorHAnsi"/>
                <w:color w:val="000000"/>
                <w:lang w:eastAsia="en-GB"/>
              </w:rPr>
              <w:t xml:space="preserve">Slow- </w:t>
            </w:r>
            <w:r w:rsidR="00125E4F">
              <w:rPr>
                <w:rFonts w:eastAsia="Times New Roman" w:cstheme="minorHAnsi"/>
                <w:color w:val="000000"/>
                <w:lang w:eastAsia="en-GB"/>
              </w:rPr>
              <w:t>Development Cultivar</w:t>
            </w:r>
          </w:p>
        </w:tc>
        <w:tc>
          <w:tcPr>
            <w:tcW w:w="992" w:type="dxa"/>
            <w:vMerge w:val="restart"/>
            <w:tcBorders>
              <w:top w:val="double" w:sz="4" w:space="0" w:color="5B9BD5" w:themeColor="accent5"/>
            </w:tcBorders>
            <w:vAlign w:val="center"/>
          </w:tcPr>
          <w:p w14:paraId="13777CF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Nov. 15</w:t>
            </w:r>
          </w:p>
        </w:tc>
        <w:tc>
          <w:tcPr>
            <w:tcW w:w="1701" w:type="dxa"/>
            <w:tcBorders>
              <w:top w:val="double" w:sz="4" w:space="0" w:color="5B9BD5" w:themeColor="accent5"/>
            </w:tcBorders>
            <w:noWrap/>
            <w:hideMark/>
          </w:tcPr>
          <w:p w14:paraId="6A00B8A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tcBorders>
              <w:top w:val="double" w:sz="4" w:space="0" w:color="5B9BD5" w:themeColor="accent5"/>
            </w:tcBorders>
            <w:noWrap/>
            <w:hideMark/>
          </w:tcPr>
          <w:p w14:paraId="38BA05F0" w14:textId="7F013973" w:rsidR="00125E4F" w:rsidRPr="0055658C" w:rsidRDefault="00FB5EDE"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w:t>
            </w:r>
          </w:p>
        </w:tc>
        <w:tc>
          <w:tcPr>
            <w:tcW w:w="956" w:type="dxa"/>
            <w:tcBorders>
              <w:top w:val="double" w:sz="4" w:space="0" w:color="5B9BD5" w:themeColor="accent5"/>
            </w:tcBorders>
            <w:noWrap/>
            <w:hideMark/>
          </w:tcPr>
          <w:p w14:paraId="5382A56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6</w:t>
            </w:r>
          </w:p>
        </w:tc>
        <w:tc>
          <w:tcPr>
            <w:tcW w:w="957" w:type="dxa"/>
            <w:tcBorders>
              <w:top w:val="double" w:sz="4" w:space="0" w:color="5B9BD5" w:themeColor="accent5"/>
            </w:tcBorders>
            <w:noWrap/>
            <w:hideMark/>
          </w:tcPr>
          <w:p w14:paraId="5610126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8</w:t>
            </w:r>
          </w:p>
        </w:tc>
        <w:tc>
          <w:tcPr>
            <w:tcW w:w="957" w:type="dxa"/>
            <w:tcBorders>
              <w:top w:val="double" w:sz="4" w:space="0" w:color="5B9BD5" w:themeColor="accent5"/>
            </w:tcBorders>
            <w:noWrap/>
            <w:hideMark/>
          </w:tcPr>
          <w:p w14:paraId="419E8C7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8</w:t>
            </w:r>
          </w:p>
        </w:tc>
        <w:tc>
          <w:tcPr>
            <w:tcW w:w="957" w:type="dxa"/>
            <w:tcBorders>
              <w:top w:val="double" w:sz="4" w:space="0" w:color="5B9BD5" w:themeColor="accent5"/>
            </w:tcBorders>
            <w:noWrap/>
            <w:hideMark/>
          </w:tcPr>
          <w:p w14:paraId="7A7EF6D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7</w:t>
            </w:r>
          </w:p>
        </w:tc>
      </w:tr>
      <w:tr w:rsidR="00125E4F" w:rsidRPr="0055658C" w14:paraId="04F76200"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E04DC46"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5B8351F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57EBE66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hideMark/>
          </w:tcPr>
          <w:p w14:paraId="0FF2619F" w14:textId="6D05F9BE" w:rsidR="00125E4F" w:rsidRPr="0055658C" w:rsidRDefault="00FB5EDE"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w:t>
            </w:r>
          </w:p>
        </w:tc>
        <w:tc>
          <w:tcPr>
            <w:tcW w:w="956" w:type="dxa"/>
            <w:noWrap/>
            <w:hideMark/>
          </w:tcPr>
          <w:p w14:paraId="6097DBB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3CD3E15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2</w:t>
            </w:r>
          </w:p>
        </w:tc>
        <w:tc>
          <w:tcPr>
            <w:tcW w:w="957" w:type="dxa"/>
            <w:noWrap/>
            <w:hideMark/>
          </w:tcPr>
          <w:p w14:paraId="2779218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1</w:t>
            </w:r>
          </w:p>
        </w:tc>
        <w:tc>
          <w:tcPr>
            <w:tcW w:w="957" w:type="dxa"/>
            <w:noWrap/>
            <w:hideMark/>
          </w:tcPr>
          <w:p w14:paraId="6D08C84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10</w:t>
            </w:r>
          </w:p>
        </w:tc>
      </w:tr>
      <w:tr w:rsidR="00125E4F" w:rsidRPr="0055658C" w14:paraId="56FD1447"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21773B32"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7626B28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459C865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hideMark/>
          </w:tcPr>
          <w:p w14:paraId="20DA9D9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hideMark/>
          </w:tcPr>
          <w:p w14:paraId="7DDC3F2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056EEBA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0B53E3C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2C55146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119E33A7"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45FFC59A"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004C8EA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140A1B4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hideMark/>
          </w:tcPr>
          <w:p w14:paraId="62C52E8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hideMark/>
          </w:tcPr>
          <w:p w14:paraId="419636E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3AC4393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14D4E1C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hideMark/>
          </w:tcPr>
          <w:p w14:paraId="45E587F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5ABA5738"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D30391F"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3E0C67F4"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7CFCC1B2"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hideMark/>
          </w:tcPr>
          <w:p w14:paraId="079FC380" w14:textId="194AEFBA" w:rsidR="00125E4F" w:rsidRPr="0055658C" w:rsidRDefault="00FB5EDE"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9</w:t>
            </w:r>
          </w:p>
        </w:tc>
        <w:tc>
          <w:tcPr>
            <w:tcW w:w="956" w:type="dxa"/>
            <w:noWrap/>
            <w:hideMark/>
          </w:tcPr>
          <w:p w14:paraId="171BC67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6</w:t>
            </w:r>
          </w:p>
        </w:tc>
        <w:tc>
          <w:tcPr>
            <w:tcW w:w="957" w:type="dxa"/>
            <w:noWrap/>
            <w:hideMark/>
          </w:tcPr>
          <w:p w14:paraId="1F99893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10</w:t>
            </w:r>
          </w:p>
        </w:tc>
        <w:tc>
          <w:tcPr>
            <w:tcW w:w="957" w:type="dxa"/>
            <w:noWrap/>
            <w:hideMark/>
          </w:tcPr>
          <w:p w14:paraId="6031CF7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9</w:t>
            </w:r>
          </w:p>
        </w:tc>
        <w:tc>
          <w:tcPr>
            <w:tcW w:w="957" w:type="dxa"/>
            <w:noWrap/>
            <w:hideMark/>
          </w:tcPr>
          <w:p w14:paraId="71F18CF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17</w:t>
            </w:r>
          </w:p>
        </w:tc>
      </w:tr>
      <w:tr w:rsidR="00125E4F" w:rsidRPr="0055658C" w14:paraId="3C0A2B59"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39B0D7AF" w14:textId="77777777" w:rsidR="00125E4F" w:rsidRPr="0055658C" w:rsidRDefault="00125E4F" w:rsidP="006177CC">
            <w:pPr>
              <w:jc w:val="center"/>
              <w:rPr>
                <w:rFonts w:eastAsia="Times New Roman" w:cstheme="minorHAnsi"/>
                <w:color w:val="000000"/>
                <w:lang w:eastAsia="en-GB"/>
              </w:rPr>
            </w:pPr>
          </w:p>
        </w:tc>
        <w:tc>
          <w:tcPr>
            <w:tcW w:w="992" w:type="dxa"/>
            <w:vMerge w:val="restart"/>
            <w:vAlign w:val="center"/>
          </w:tcPr>
          <w:p w14:paraId="504F345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Dec. 10</w:t>
            </w:r>
          </w:p>
        </w:tc>
        <w:tc>
          <w:tcPr>
            <w:tcW w:w="1701" w:type="dxa"/>
            <w:noWrap/>
          </w:tcPr>
          <w:p w14:paraId="09977FF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noWrap/>
          </w:tcPr>
          <w:p w14:paraId="1414ED7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01E6B3B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A884F6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A5A6AC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9BE13C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52A7AE11"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D2DDA55"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131DE96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7D8F543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tcPr>
          <w:p w14:paraId="7E9E358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1678E9A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7A811D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5C0659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105B2C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09FE1DE9"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05CDAA1B"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3E038A4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28DC8FA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tcPr>
          <w:p w14:paraId="3080971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5030625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B3A2E9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2199E5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BDD0B1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38F0B734"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74CE36DA"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261B46C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7F77044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tcPr>
          <w:p w14:paraId="13EB01C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39B063A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EEB92C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E6B7E7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CE06E3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6D9E0F0B"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05B11877" w14:textId="77777777" w:rsidR="00125E4F" w:rsidRPr="0055658C" w:rsidRDefault="00125E4F" w:rsidP="006177CC">
            <w:pPr>
              <w:jc w:val="center"/>
              <w:rPr>
                <w:rFonts w:eastAsia="Times New Roman" w:cstheme="minorHAnsi"/>
                <w:color w:val="000000"/>
                <w:lang w:eastAsia="en-GB"/>
              </w:rPr>
            </w:pPr>
          </w:p>
        </w:tc>
        <w:tc>
          <w:tcPr>
            <w:tcW w:w="992" w:type="dxa"/>
            <w:vMerge/>
            <w:vAlign w:val="center"/>
          </w:tcPr>
          <w:p w14:paraId="7604472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1D2A664E"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tcPr>
          <w:p w14:paraId="7EA38E9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6" w:type="dxa"/>
            <w:noWrap/>
          </w:tcPr>
          <w:p w14:paraId="63A1D89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52FE4F5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0137024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365ECAF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r>
      <w:tr w:rsidR="00125E4F" w:rsidRPr="0055658C" w14:paraId="685F1684"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14:paraId="63B41B12" w14:textId="77777777" w:rsidR="00125E4F" w:rsidRPr="0055658C" w:rsidRDefault="00125E4F" w:rsidP="006177CC">
            <w:pPr>
              <w:jc w:val="center"/>
              <w:rPr>
                <w:rFonts w:eastAsia="Times New Roman" w:cstheme="minorHAnsi"/>
                <w:color w:val="000000"/>
                <w:lang w:eastAsia="en-GB"/>
              </w:rPr>
            </w:pPr>
          </w:p>
        </w:tc>
        <w:tc>
          <w:tcPr>
            <w:tcW w:w="992" w:type="dxa"/>
            <w:vMerge w:val="restart"/>
            <w:vAlign w:val="center"/>
          </w:tcPr>
          <w:p w14:paraId="0F7F67F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Dec. 30</w:t>
            </w:r>
          </w:p>
        </w:tc>
        <w:tc>
          <w:tcPr>
            <w:tcW w:w="1701" w:type="dxa"/>
            <w:noWrap/>
          </w:tcPr>
          <w:p w14:paraId="25C4542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noWrap/>
          </w:tcPr>
          <w:p w14:paraId="77DE66A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2A156E9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33F45E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D68B21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484DEA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1E0F3343"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22EFC256" w14:textId="77777777" w:rsidR="00125E4F" w:rsidRPr="0055658C" w:rsidRDefault="00125E4F" w:rsidP="006177CC">
            <w:pPr>
              <w:jc w:val="right"/>
              <w:rPr>
                <w:rFonts w:eastAsia="Times New Roman" w:cstheme="minorHAnsi"/>
                <w:color w:val="000000"/>
                <w:lang w:eastAsia="en-GB"/>
              </w:rPr>
            </w:pPr>
          </w:p>
        </w:tc>
        <w:tc>
          <w:tcPr>
            <w:tcW w:w="992" w:type="dxa"/>
            <w:vMerge/>
          </w:tcPr>
          <w:p w14:paraId="62FF24C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713391D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tcPr>
          <w:p w14:paraId="626F600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65C4459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5AF53A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22A042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0EEA3D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2559890C"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482E5CDE" w14:textId="77777777" w:rsidR="00125E4F" w:rsidRPr="0055658C" w:rsidRDefault="00125E4F" w:rsidP="006177CC">
            <w:pPr>
              <w:jc w:val="right"/>
              <w:rPr>
                <w:rFonts w:eastAsia="Times New Roman" w:cstheme="minorHAnsi"/>
                <w:color w:val="000000"/>
                <w:lang w:eastAsia="en-GB"/>
              </w:rPr>
            </w:pPr>
          </w:p>
        </w:tc>
        <w:tc>
          <w:tcPr>
            <w:tcW w:w="992" w:type="dxa"/>
            <w:vMerge/>
          </w:tcPr>
          <w:p w14:paraId="35AD8E1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5E30A8D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tcPr>
          <w:p w14:paraId="0BCB6CC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1618A1C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A030B7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1DB823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D2025D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2468ABFB"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76EB4B33" w14:textId="77777777" w:rsidR="00125E4F" w:rsidRPr="0055658C" w:rsidRDefault="00125E4F" w:rsidP="006177CC">
            <w:pPr>
              <w:jc w:val="right"/>
              <w:rPr>
                <w:rFonts w:eastAsia="Times New Roman" w:cstheme="minorHAnsi"/>
                <w:color w:val="000000"/>
                <w:lang w:eastAsia="en-GB"/>
              </w:rPr>
            </w:pPr>
          </w:p>
        </w:tc>
        <w:tc>
          <w:tcPr>
            <w:tcW w:w="992" w:type="dxa"/>
            <w:vMerge/>
          </w:tcPr>
          <w:p w14:paraId="3BB0EC6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0D6ABFA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tcPr>
          <w:p w14:paraId="534844E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168787A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86C5E5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06D45A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B158A5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55AC8383"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5E9A9280" w14:textId="77777777" w:rsidR="00125E4F" w:rsidRPr="0055658C" w:rsidRDefault="00125E4F" w:rsidP="006177CC">
            <w:pPr>
              <w:jc w:val="right"/>
              <w:rPr>
                <w:rFonts w:eastAsia="Times New Roman" w:cstheme="minorHAnsi"/>
                <w:color w:val="000000"/>
                <w:lang w:eastAsia="en-GB"/>
              </w:rPr>
            </w:pPr>
          </w:p>
        </w:tc>
        <w:tc>
          <w:tcPr>
            <w:tcW w:w="992" w:type="dxa"/>
            <w:vMerge/>
          </w:tcPr>
          <w:p w14:paraId="6AF31BE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0B8354BA"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tcPr>
          <w:p w14:paraId="4856205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6" w:type="dxa"/>
            <w:noWrap/>
          </w:tcPr>
          <w:p w14:paraId="2B2368F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087FCBB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29B7E7F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0F4B454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r>
      <w:tr w:rsidR="00125E4F" w:rsidRPr="0055658C" w14:paraId="52B76908"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563E1B92" w14:textId="77777777" w:rsidR="00125E4F" w:rsidRPr="0055658C" w:rsidRDefault="008F34BD" w:rsidP="006177CC">
            <w:pPr>
              <w:jc w:val="center"/>
              <w:rPr>
                <w:rFonts w:eastAsia="Times New Roman" w:cstheme="minorHAnsi"/>
                <w:color w:val="000000"/>
                <w:lang w:eastAsia="en-GB"/>
              </w:rPr>
            </w:pPr>
            <w:r>
              <w:rPr>
                <w:rFonts w:eastAsia="Times New Roman" w:cstheme="minorHAnsi"/>
                <w:color w:val="000000"/>
                <w:lang w:eastAsia="en-GB"/>
              </w:rPr>
              <w:t xml:space="preserve">Fast- </w:t>
            </w:r>
            <w:r w:rsidR="00125E4F">
              <w:rPr>
                <w:rFonts w:eastAsia="Times New Roman" w:cstheme="minorHAnsi"/>
                <w:color w:val="000000"/>
                <w:lang w:eastAsia="en-GB"/>
              </w:rPr>
              <w:t>Development Cultivar</w:t>
            </w:r>
          </w:p>
        </w:tc>
        <w:tc>
          <w:tcPr>
            <w:tcW w:w="992" w:type="dxa"/>
            <w:vMerge w:val="restart"/>
            <w:vAlign w:val="center"/>
          </w:tcPr>
          <w:p w14:paraId="27B487D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Nov. 15</w:t>
            </w:r>
          </w:p>
        </w:tc>
        <w:tc>
          <w:tcPr>
            <w:tcW w:w="1701" w:type="dxa"/>
            <w:noWrap/>
            <w:hideMark/>
          </w:tcPr>
          <w:p w14:paraId="53CCB1E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noWrap/>
          </w:tcPr>
          <w:p w14:paraId="6ED1C07C" w14:textId="6ADB763A" w:rsidR="00125E4F" w:rsidRPr="0055658C" w:rsidRDefault="006A35B8"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5</w:t>
            </w:r>
          </w:p>
        </w:tc>
        <w:tc>
          <w:tcPr>
            <w:tcW w:w="956" w:type="dxa"/>
            <w:noWrap/>
            <w:vAlign w:val="bottom"/>
          </w:tcPr>
          <w:p w14:paraId="7FD23F84"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957" w:type="dxa"/>
            <w:noWrap/>
            <w:vAlign w:val="bottom"/>
          </w:tcPr>
          <w:p w14:paraId="3FDBAF80"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957" w:type="dxa"/>
            <w:noWrap/>
            <w:vAlign w:val="bottom"/>
          </w:tcPr>
          <w:p w14:paraId="69E8A7C6"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957" w:type="dxa"/>
            <w:noWrap/>
            <w:vAlign w:val="bottom"/>
          </w:tcPr>
          <w:p w14:paraId="1D7954D0"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125E4F" w:rsidRPr="0055658C" w14:paraId="6C158697"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61453DF5"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3866C8F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5A390B0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tcPr>
          <w:p w14:paraId="59687D61" w14:textId="0053901A" w:rsidR="00125E4F" w:rsidRPr="0055658C" w:rsidRDefault="006A35B8"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4</w:t>
            </w:r>
          </w:p>
        </w:tc>
        <w:tc>
          <w:tcPr>
            <w:tcW w:w="956" w:type="dxa"/>
            <w:noWrap/>
            <w:vAlign w:val="bottom"/>
          </w:tcPr>
          <w:p w14:paraId="189EE5C8"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57" w:type="dxa"/>
            <w:noWrap/>
            <w:vAlign w:val="bottom"/>
          </w:tcPr>
          <w:p w14:paraId="22E1E095"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957" w:type="dxa"/>
            <w:noWrap/>
            <w:vAlign w:val="bottom"/>
          </w:tcPr>
          <w:p w14:paraId="4E716D13"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957" w:type="dxa"/>
            <w:noWrap/>
            <w:vAlign w:val="bottom"/>
          </w:tcPr>
          <w:p w14:paraId="70724D89"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125E4F" w:rsidRPr="0055658C" w14:paraId="7DA00C51"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10D93895"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785C6AF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0C817B5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tcPr>
          <w:p w14:paraId="5E64EC1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vAlign w:val="bottom"/>
          </w:tcPr>
          <w:p w14:paraId="60C29030"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23226D1D"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7AC0A5AF"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4BA11499"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125E4F" w:rsidRPr="0055658C" w14:paraId="0C0A6BEF"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00057E5C"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6DCD378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74D756E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tcPr>
          <w:p w14:paraId="042D100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vAlign w:val="bottom"/>
          </w:tcPr>
          <w:p w14:paraId="4FCC434B"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6A3E65EA"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76D8C1C2"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57" w:type="dxa"/>
            <w:noWrap/>
            <w:vAlign w:val="bottom"/>
          </w:tcPr>
          <w:p w14:paraId="748E2410"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125E4F" w:rsidRPr="0055658C" w14:paraId="368BCD8D"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06DB5584"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276C6A71"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hideMark/>
          </w:tcPr>
          <w:p w14:paraId="053C4174"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tcPr>
          <w:p w14:paraId="73A7AECB" w14:textId="20CBE0D5" w:rsidR="00125E4F" w:rsidRPr="0055658C" w:rsidRDefault="006A35B8"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9</w:t>
            </w:r>
          </w:p>
        </w:tc>
        <w:tc>
          <w:tcPr>
            <w:tcW w:w="956" w:type="dxa"/>
            <w:noWrap/>
            <w:vAlign w:val="bottom"/>
          </w:tcPr>
          <w:p w14:paraId="02E98FAC"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6</w:t>
            </w:r>
          </w:p>
        </w:tc>
        <w:tc>
          <w:tcPr>
            <w:tcW w:w="957" w:type="dxa"/>
            <w:noWrap/>
            <w:vAlign w:val="bottom"/>
          </w:tcPr>
          <w:p w14:paraId="55395894"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10</w:t>
            </w:r>
          </w:p>
        </w:tc>
        <w:tc>
          <w:tcPr>
            <w:tcW w:w="957" w:type="dxa"/>
            <w:noWrap/>
            <w:vAlign w:val="bottom"/>
          </w:tcPr>
          <w:p w14:paraId="14080E39"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9</w:t>
            </w:r>
          </w:p>
        </w:tc>
        <w:tc>
          <w:tcPr>
            <w:tcW w:w="957" w:type="dxa"/>
            <w:noWrap/>
            <w:vAlign w:val="bottom"/>
          </w:tcPr>
          <w:p w14:paraId="14164CC5" w14:textId="77777777" w:rsidR="00125E4F" w:rsidRDefault="00125E4F" w:rsidP="006177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17</w:t>
            </w:r>
          </w:p>
        </w:tc>
      </w:tr>
      <w:tr w:rsidR="00125E4F" w:rsidRPr="0055658C" w14:paraId="7CD2D74E"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2C59659A" w14:textId="77777777" w:rsidR="00125E4F" w:rsidRPr="0055658C" w:rsidRDefault="00125E4F" w:rsidP="006177CC">
            <w:pPr>
              <w:jc w:val="right"/>
              <w:rPr>
                <w:rFonts w:eastAsia="Times New Roman" w:cstheme="minorHAnsi"/>
                <w:color w:val="000000"/>
                <w:lang w:eastAsia="en-GB"/>
              </w:rPr>
            </w:pPr>
          </w:p>
        </w:tc>
        <w:tc>
          <w:tcPr>
            <w:tcW w:w="992" w:type="dxa"/>
            <w:vMerge w:val="restart"/>
            <w:vAlign w:val="center"/>
          </w:tcPr>
          <w:p w14:paraId="7C9B947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Dec. 10</w:t>
            </w:r>
          </w:p>
        </w:tc>
        <w:tc>
          <w:tcPr>
            <w:tcW w:w="1701" w:type="dxa"/>
            <w:noWrap/>
          </w:tcPr>
          <w:p w14:paraId="779AA88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noWrap/>
          </w:tcPr>
          <w:p w14:paraId="034088C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5DCC219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B3296B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5ECE00E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0050D1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24758D7A"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3F9AC9E4"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304001B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228F048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tcPr>
          <w:p w14:paraId="63AC8AB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6D52CE7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CC6D33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2A0C84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D31397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7F3F2741"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4CC14A9A"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2E57C226"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77BFFB3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tcPr>
          <w:p w14:paraId="1B15CE9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2EA34DB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9E8938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A6FC70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D3256F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16393E8D"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34D1ED89"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7492839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33CF74D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tcPr>
          <w:p w14:paraId="38C1A06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7732D8B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4B0F41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39204A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53CA62B3"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664C5935"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2D2172AD" w14:textId="77777777" w:rsidR="00125E4F" w:rsidRPr="0055658C" w:rsidRDefault="00125E4F" w:rsidP="006177CC">
            <w:pPr>
              <w:jc w:val="right"/>
              <w:rPr>
                <w:rFonts w:eastAsia="Times New Roman" w:cstheme="minorHAnsi"/>
                <w:color w:val="000000"/>
                <w:lang w:eastAsia="en-GB"/>
              </w:rPr>
            </w:pPr>
          </w:p>
        </w:tc>
        <w:tc>
          <w:tcPr>
            <w:tcW w:w="992" w:type="dxa"/>
            <w:vMerge/>
            <w:vAlign w:val="center"/>
          </w:tcPr>
          <w:p w14:paraId="77392D50"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678C476D"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tcPr>
          <w:p w14:paraId="0B9D1A0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6" w:type="dxa"/>
            <w:noWrap/>
          </w:tcPr>
          <w:p w14:paraId="24FD75C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2A9C6CA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4E01D55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3762D9D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r>
      <w:tr w:rsidR="00125E4F" w:rsidRPr="0055658C" w14:paraId="55FF5223"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1A073E5E" w14:textId="77777777" w:rsidR="00125E4F" w:rsidRPr="0055658C" w:rsidRDefault="00125E4F" w:rsidP="006177CC">
            <w:pPr>
              <w:jc w:val="right"/>
              <w:rPr>
                <w:rFonts w:eastAsia="Times New Roman" w:cstheme="minorHAnsi"/>
                <w:color w:val="000000"/>
                <w:lang w:eastAsia="en-GB"/>
              </w:rPr>
            </w:pPr>
          </w:p>
        </w:tc>
        <w:tc>
          <w:tcPr>
            <w:tcW w:w="992" w:type="dxa"/>
            <w:vMerge w:val="restart"/>
            <w:vAlign w:val="center"/>
          </w:tcPr>
          <w:p w14:paraId="22F0562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Dec. 30</w:t>
            </w:r>
          </w:p>
        </w:tc>
        <w:tc>
          <w:tcPr>
            <w:tcW w:w="1701" w:type="dxa"/>
            <w:noWrap/>
          </w:tcPr>
          <w:p w14:paraId="7925938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Emergence</w:t>
            </w:r>
          </w:p>
        </w:tc>
        <w:tc>
          <w:tcPr>
            <w:tcW w:w="992" w:type="dxa"/>
            <w:noWrap/>
          </w:tcPr>
          <w:p w14:paraId="319A2DF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02E30B5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5B37E16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9CFE8F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82A335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32F3CFB3"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3EFEECE5" w14:textId="77777777" w:rsidR="00125E4F" w:rsidRPr="0055658C" w:rsidRDefault="00125E4F" w:rsidP="006177CC">
            <w:pPr>
              <w:jc w:val="right"/>
              <w:rPr>
                <w:rFonts w:eastAsia="Times New Roman" w:cstheme="minorHAnsi"/>
                <w:color w:val="000000"/>
                <w:lang w:eastAsia="en-GB"/>
              </w:rPr>
            </w:pPr>
          </w:p>
        </w:tc>
        <w:tc>
          <w:tcPr>
            <w:tcW w:w="992" w:type="dxa"/>
            <w:vMerge/>
          </w:tcPr>
          <w:p w14:paraId="54D2E16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391E594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Vegetative</w:t>
            </w:r>
          </w:p>
        </w:tc>
        <w:tc>
          <w:tcPr>
            <w:tcW w:w="992" w:type="dxa"/>
            <w:noWrap/>
          </w:tcPr>
          <w:p w14:paraId="5C53D45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17067F8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F580B8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1FC01D6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2835CC8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75024E4A"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4E73E782" w14:textId="77777777" w:rsidR="00125E4F" w:rsidRPr="0055658C" w:rsidRDefault="00125E4F" w:rsidP="006177CC">
            <w:pPr>
              <w:jc w:val="right"/>
              <w:rPr>
                <w:rFonts w:eastAsia="Times New Roman" w:cstheme="minorHAnsi"/>
                <w:color w:val="000000"/>
                <w:lang w:eastAsia="en-GB"/>
              </w:rPr>
            </w:pPr>
          </w:p>
        </w:tc>
        <w:tc>
          <w:tcPr>
            <w:tcW w:w="992" w:type="dxa"/>
            <w:vMerge/>
          </w:tcPr>
          <w:p w14:paraId="4F854C21"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47C6690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Flowering</w:t>
            </w:r>
          </w:p>
        </w:tc>
        <w:tc>
          <w:tcPr>
            <w:tcW w:w="992" w:type="dxa"/>
            <w:noWrap/>
          </w:tcPr>
          <w:p w14:paraId="21B7FF9F"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2AD63494"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6ABE5F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3BA2D4A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70C5F2D8"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100BF0DD"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7482569B" w14:textId="77777777" w:rsidR="00125E4F" w:rsidRPr="0055658C" w:rsidRDefault="00125E4F" w:rsidP="006177CC">
            <w:pPr>
              <w:jc w:val="right"/>
              <w:rPr>
                <w:rFonts w:eastAsia="Times New Roman" w:cstheme="minorHAnsi"/>
                <w:color w:val="000000"/>
                <w:lang w:eastAsia="en-GB"/>
              </w:rPr>
            </w:pPr>
          </w:p>
        </w:tc>
        <w:tc>
          <w:tcPr>
            <w:tcW w:w="992" w:type="dxa"/>
            <w:vMerge/>
          </w:tcPr>
          <w:p w14:paraId="47415D8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31AE39E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5658C">
              <w:rPr>
                <w:rFonts w:eastAsia="Times New Roman" w:cstheme="minorHAnsi"/>
                <w:color w:val="000000"/>
                <w:lang w:eastAsia="en-GB"/>
              </w:rPr>
              <w:t>Yield Formation</w:t>
            </w:r>
          </w:p>
        </w:tc>
        <w:tc>
          <w:tcPr>
            <w:tcW w:w="992" w:type="dxa"/>
            <w:noWrap/>
          </w:tcPr>
          <w:p w14:paraId="03EFD9F7"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6" w:type="dxa"/>
            <w:noWrap/>
          </w:tcPr>
          <w:p w14:paraId="23898F0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6F41DA02"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4C557B55"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c>
          <w:tcPr>
            <w:tcW w:w="957" w:type="dxa"/>
            <w:noWrap/>
          </w:tcPr>
          <w:p w14:paraId="0669486B"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5658C">
              <w:rPr>
                <w:rFonts w:cstheme="minorHAnsi"/>
                <w:color w:val="000000"/>
              </w:rPr>
              <w:t>0</w:t>
            </w:r>
          </w:p>
        </w:tc>
      </w:tr>
      <w:tr w:rsidR="00125E4F" w:rsidRPr="0055658C" w14:paraId="4545920C" w14:textId="77777777" w:rsidTr="006177CC">
        <w:trPr>
          <w:trHeight w:val="285"/>
        </w:trPr>
        <w:tc>
          <w:tcPr>
            <w:cnfStyle w:val="001000000000" w:firstRow="0" w:lastRow="0" w:firstColumn="1" w:lastColumn="0" w:oddVBand="0" w:evenVBand="0" w:oddHBand="0" w:evenHBand="0" w:firstRowFirstColumn="0" w:firstRowLastColumn="0" w:lastRowFirstColumn="0" w:lastRowLastColumn="0"/>
            <w:tcW w:w="1555" w:type="dxa"/>
            <w:vMerge/>
          </w:tcPr>
          <w:p w14:paraId="35240668" w14:textId="77777777" w:rsidR="00125E4F" w:rsidRPr="0055658C" w:rsidRDefault="00125E4F" w:rsidP="006177CC">
            <w:pPr>
              <w:jc w:val="right"/>
              <w:rPr>
                <w:rFonts w:eastAsia="Times New Roman" w:cstheme="minorHAnsi"/>
                <w:color w:val="000000"/>
                <w:lang w:eastAsia="en-GB"/>
              </w:rPr>
            </w:pPr>
          </w:p>
        </w:tc>
        <w:tc>
          <w:tcPr>
            <w:tcW w:w="992" w:type="dxa"/>
            <w:vMerge/>
          </w:tcPr>
          <w:p w14:paraId="42169F7E"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1701" w:type="dxa"/>
            <w:noWrap/>
          </w:tcPr>
          <w:p w14:paraId="78F18B32" w14:textId="77777777" w:rsidR="00125E4F" w:rsidRPr="0035604C" w:rsidRDefault="00125E4F" w:rsidP="006177C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en-GB"/>
              </w:rPr>
            </w:pPr>
            <w:r w:rsidRPr="0035604C">
              <w:rPr>
                <w:rFonts w:eastAsia="Times New Roman" w:cstheme="minorHAnsi"/>
                <w:b/>
                <w:color w:val="000000"/>
                <w:lang w:eastAsia="en-GB"/>
              </w:rPr>
              <w:t>Total</w:t>
            </w:r>
          </w:p>
        </w:tc>
        <w:tc>
          <w:tcPr>
            <w:tcW w:w="992" w:type="dxa"/>
            <w:noWrap/>
          </w:tcPr>
          <w:p w14:paraId="657608FA"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6" w:type="dxa"/>
            <w:noWrap/>
          </w:tcPr>
          <w:p w14:paraId="7C435CEC"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3F50BE7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17A801CD"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c>
          <w:tcPr>
            <w:tcW w:w="957" w:type="dxa"/>
            <w:noWrap/>
          </w:tcPr>
          <w:p w14:paraId="2359C0C9" w14:textId="77777777" w:rsidR="00125E4F" w:rsidRPr="0055658C" w:rsidRDefault="00125E4F" w:rsidP="006177C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658C">
              <w:rPr>
                <w:rFonts w:cstheme="minorHAnsi"/>
                <w:b/>
                <w:bCs/>
                <w:color w:val="000000"/>
              </w:rPr>
              <w:t>0</w:t>
            </w:r>
          </w:p>
        </w:tc>
      </w:tr>
    </w:tbl>
    <w:p w14:paraId="1900A496" w14:textId="77777777" w:rsidR="00125E4F" w:rsidRDefault="00125E4F" w:rsidP="00125E4F">
      <w:pPr>
        <w:rPr>
          <w:lang w:val="en-US"/>
        </w:rPr>
      </w:pPr>
    </w:p>
    <w:p w14:paraId="48B6DA3F" w14:textId="77777777" w:rsidR="00125E4F" w:rsidRDefault="00125E4F" w:rsidP="00125E4F">
      <w:pPr>
        <w:rPr>
          <w:rFonts w:ascii="Times New Roman" w:eastAsia="Calibri" w:hAnsi="Times New Roman" w:cs="Times New Roman"/>
          <w:i/>
          <w:iCs/>
          <w:color w:val="44546A"/>
          <w:sz w:val="20"/>
          <w:szCs w:val="18"/>
        </w:rPr>
      </w:pPr>
      <w:r>
        <w:br w:type="page"/>
      </w:r>
    </w:p>
    <w:p w14:paraId="7E9D2E52" w14:textId="63324193" w:rsidR="009C6996" w:rsidRDefault="009C6996" w:rsidP="009C6996">
      <w:pPr>
        <w:pStyle w:val="Caption"/>
        <w:keepNext/>
      </w:pPr>
      <w:bookmarkStart w:id="5" w:name="_GoBack"/>
      <w:bookmarkEnd w:id="5"/>
      <w:r>
        <w:lastRenderedPageBreak/>
        <w:t xml:space="preserve">Table </w:t>
      </w:r>
      <w:fldSimple w:instr=" SEQ Table \* ARABIC ">
        <w:r>
          <w:rPr>
            <w:noProof/>
          </w:rPr>
          <w:t>9</w:t>
        </w:r>
      </w:fldSimple>
      <w:r>
        <w:t xml:space="preserve">: Average annual precipitation rate (mm) for each RCM in 2030 (2020-2049) and 2050 (2040-2069) and a comparison to the 1971-2000 average precipitation rate of </w:t>
      </w:r>
      <w:r>
        <w:rPr>
          <w:noProof/>
        </w:rPr>
        <w:t>1081.4mm</w:t>
      </w:r>
    </w:p>
    <w:tbl>
      <w:tblPr>
        <w:tblStyle w:val="TableGrid"/>
        <w:tblW w:w="0" w:type="auto"/>
        <w:tblLook w:val="04A0" w:firstRow="1" w:lastRow="0" w:firstColumn="1" w:lastColumn="0" w:noHBand="0" w:noVBand="1"/>
      </w:tblPr>
      <w:tblGrid>
        <w:gridCol w:w="1655"/>
        <w:gridCol w:w="1054"/>
        <w:gridCol w:w="1053"/>
        <w:gridCol w:w="787"/>
        <w:gridCol w:w="787"/>
        <w:gridCol w:w="1053"/>
        <w:gridCol w:w="1053"/>
        <w:gridCol w:w="787"/>
        <w:gridCol w:w="787"/>
      </w:tblGrid>
      <w:tr w:rsidR="009C6996" w14:paraId="5B0099AF" w14:textId="77777777" w:rsidTr="009C6996">
        <w:tc>
          <w:tcPr>
            <w:tcW w:w="1655" w:type="dxa"/>
            <w:vMerge w:val="restart"/>
            <w:vAlign w:val="center"/>
          </w:tcPr>
          <w:p w14:paraId="4C6DE4EC" w14:textId="1584F9E7" w:rsidR="009C6996" w:rsidRPr="009C6996" w:rsidRDefault="009C6996" w:rsidP="00D33FC4">
            <w:pPr>
              <w:jc w:val="center"/>
              <w:rPr>
                <w:b/>
              </w:rPr>
            </w:pPr>
            <w:r w:rsidRPr="009C6996">
              <w:rPr>
                <w:b/>
              </w:rPr>
              <w:t>RCM</w:t>
            </w:r>
          </w:p>
        </w:tc>
        <w:tc>
          <w:tcPr>
            <w:tcW w:w="3681" w:type="dxa"/>
            <w:gridSpan w:val="4"/>
          </w:tcPr>
          <w:p w14:paraId="63F11220" w14:textId="7B299C6A" w:rsidR="009C6996" w:rsidRPr="009C6996" w:rsidRDefault="009C6996" w:rsidP="00D33FC4">
            <w:pPr>
              <w:jc w:val="center"/>
              <w:rPr>
                <w:b/>
              </w:rPr>
            </w:pPr>
            <w:r w:rsidRPr="009C6996">
              <w:rPr>
                <w:b/>
              </w:rPr>
              <w:t>RCP 4.5</w:t>
            </w:r>
          </w:p>
        </w:tc>
        <w:tc>
          <w:tcPr>
            <w:tcW w:w="3680" w:type="dxa"/>
            <w:gridSpan w:val="4"/>
          </w:tcPr>
          <w:p w14:paraId="6FDBB6CC" w14:textId="5245EB9C" w:rsidR="009C6996" w:rsidRPr="009C6996" w:rsidRDefault="009C6996" w:rsidP="00D33FC4">
            <w:pPr>
              <w:jc w:val="center"/>
              <w:rPr>
                <w:b/>
              </w:rPr>
            </w:pPr>
            <w:r w:rsidRPr="009C6996">
              <w:rPr>
                <w:b/>
              </w:rPr>
              <w:t>RCP 8.5</w:t>
            </w:r>
          </w:p>
        </w:tc>
      </w:tr>
      <w:tr w:rsidR="009C6996" w14:paraId="0DA0D452" w14:textId="77777777" w:rsidTr="009C6996">
        <w:tc>
          <w:tcPr>
            <w:tcW w:w="1655" w:type="dxa"/>
            <w:vMerge/>
            <w:vAlign w:val="center"/>
          </w:tcPr>
          <w:p w14:paraId="4114A5DE" w14:textId="77777777" w:rsidR="009C6996" w:rsidRPr="00DB7502" w:rsidRDefault="009C6996" w:rsidP="00DB7502">
            <w:pPr>
              <w:jc w:val="center"/>
              <w:rPr>
                <w:b/>
              </w:rPr>
            </w:pPr>
          </w:p>
        </w:tc>
        <w:tc>
          <w:tcPr>
            <w:tcW w:w="2107" w:type="dxa"/>
            <w:gridSpan w:val="2"/>
          </w:tcPr>
          <w:p w14:paraId="502C0093" w14:textId="1512D103" w:rsidR="009C6996" w:rsidRPr="00DB7502" w:rsidRDefault="009C6996" w:rsidP="00DB7502">
            <w:pPr>
              <w:jc w:val="center"/>
              <w:rPr>
                <w:b/>
              </w:rPr>
            </w:pPr>
            <w:r w:rsidRPr="00DB7502">
              <w:rPr>
                <w:b/>
              </w:rPr>
              <w:t>Average Annual Projected Precipitation (mm)</w:t>
            </w:r>
          </w:p>
        </w:tc>
        <w:tc>
          <w:tcPr>
            <w:tcW w:w="1574" w:type="dxa"/>
            <w:gridSpan w:val="2"/>
          </w:tcPr>
          <w:p w14:paraId="431EF9D1" w14:textId="6D08690C" w:rsidR="009C6996" w:rsidRPr="00DB7502" w:rsidRDefault="009C6996" w:rsidP="00DB7502">
            <w:pPr>
              <w:jc w:val="center"/>
              <w:rPr>
                <w:b/>
              </w:rPr>
            </w:pPr>
            <w:r w:rsidRPr="00DB7502">
              <w:rPr>
                <w:b/>
              </w:rPr>
              <w:t>Change from 1971-2000 Average</w:t>
            </w:r>
          </w:p>
        </w:tc>
        <w:tc>
          <w:tcPr>
            <w:tcW w:w="2106" w:type="dxa"/>
            <w:gridSpan w:val="2"/>
          </w:tcPr>
          <w:p w14:paraId="1662AEC7" w14:textId="64A0B43D" w:rsidR="009C6996" w:rsidRPr="00DB7502" w:rsidRDefault="009C6996" w:rsidP="00DB7502">
            <w:pPr>
              <w:jc w:val="center"/>
              <w:rPr>
                <w:b/>
              </w:rPr>
            </w:pPr>
            <w:r w:rsidRPr="00DB7502">
              <w:rPr>
                <w:b/>
              </w:rPr>
              <w:t>Average Annual Projected Precipitation (mm)</w:t>
            </w:r>
          </w:p>
        </w:tc>
        <w:tc>
          <w:tcPr>
            <w:tcW w:w="1574" w:type="dxa"/>
            <w:gridSpan w:val="2"/>
          </w:tcPr>
          <w:p w14:paraId="62D7D8B0" w14:textId="65697B54" w:rsidR="009C6996" w:rsidRPr="00DB7502" w:rsidRDefault="009C6996" w:rsidP="00DB7502">
            <w:pPr>
              <w:jc w:val="center"/>
              <w:rPr>
                <w:b/>
              </w:rPr>
            </w:pPr>
            <w:r w:rsidRPr="00DB7502">
              <w:rPr>
                <w:b/>
              </w:rPr>
              <w:t>Change from 1971-2000 Average</w:t>
            </w:r>
          </w:p>
        </w:tc>
      </w:tr>
      <w:tr w:rsidR="009C6996" w14:paraId="00726790" w14:textId="77777777" w:rsidTr="009C6996">
        <w:tc>
          <w:tcPr>
            <w:tcW w:w="1655" w:type="dxa"/>
            <w:vMerge/>
            <w:vAlign w:val="center"/>
          </w:tcPr>
          <w:p w14:paraId="5F7381A4" w14:textId="77777777" w:rsidR="009C6996" w:rsidRPr="009C6996" w:rsidRDefault="009C6996" w:rsidP="00D33FC4">
            <w:pPr>
              <w:jc w:val="center"/>
              <w:rPr>
                <w:b/>
              </w:rPr>
            </w:pPr>
          </w:p>
        </w:tc>
        <w:tc>
          <w:tcPr>
            <w:tcW w:w="1054" w:type="dxa"/>
          </w:tcPr>
          <w:p w14:paraId="6D41652A" w14:textId="2AE4A1F3" w:rsidR="009C6996" w:rsidRPr="009C6996" w:rsidRDefault="009C6996" w:rsidP="00D33FC4">
            <w:pPr>
              <w:jc w:val="center"/>
              <w:rPr>
                <w:b/>
              </w:rPr>
            </w:pPr>
            <w:r w:rsidRPr="009C6996">
              <w:rPr>
                <w:b/>
              </w:rPr>
              <w:t>2030</w:t>
            </w:r>
          </w:p>
        </w:tc>
        <w:tc>
          <w:tcPr>
            <w:tcW w:w="1053" w:type="dxa"/>
            <w:vAlign w:val="center"/>
          </w:tcPr>
          <w:p w14:paraId="00D2EE61" w14:textId="48BFBDA0" w:rsidR="009C6996" w:rsidRPr="009C6996" w:rsidRDefault="009C6996" w:rsidP="00D33FC4">
            <w:pPr>
              <w:jc w:val="center"/>
              <w:rPr>
                <w:b/>
              </w:rPr>
            </w:pPr>
            <w:r w:rsidRPr="009C6996">
              <w:rPr>
                <w:b/>
              </w:rPr>
              <w:t>2050</w:t>
            </w:r>
          </w:p>
        </w:tc>
        <w:tc>
          <w:tcPr>
            <w:tcW w:w="787" w:type="dxa"/>
          </w:tcPr>
          <w:p w14:paraId="370FA4EE" w14:textId="111DC448" w:rsidR="009C6996" w:rsidRPr="009C6996" w:rsidRDefault="009C6996" w:rsidP="00D33FC4">
            <w:pPr>
              <w:jc w:val="center"/>
              <w:rPr>
                <w:b/>
              </w:rPr>
            </w:pPr>
            <w:r w:rsidRPr="009C6996">
              <w:rPr>
                <w:b/>
              </w:rPr>
              <w:t>2030</w:t>
            </w:r>
          </w:p>
        </w:tc>
        <w:tc>
          <w:tcPr>
            <w:tcW w:w="787" w:type="dxa"/>
            <w:vAlign w:val="center"/>
          </w:tcPr>
          <w:p w14:paraId="6E36FFF2" w14:textId="577C8CA6" w:rsidR="009C6996" w:rsidRPr="009C6996" w:rsidRDefault="009C6996" w:rsidP="00D33FC4">
            <w:pPr>
              <w:jc w:val="center"/>
              <w:rPr>
                <w:b/>
              </w:rPr>
            </w:pPr>
            <w:r w:rsidRPr="009C6996">
              <w:rPr>
                <w:b/>
              </w:rPr>
              <w:t>2050</w:t>
            </w:r>
          </w:p>
        </w:tc>
        <w:tc>
          <w:tcPr>
            <w:tcW w:w="1053" w:type="dxa"/>
          </w:tcPr>
          <w:p w14:paraId="4F05E924" w14:textId="3B053295" w:rsidR="009C6996" w:rsidRPr="009C6996" w:rsidRDefault="009C6996" w:rsidP="00D33FC4">
            <w:pPr>
              <w:jc w:val="center"/>
              <w:rPr>
                <w:b/>
              </w:rPr>
            </w:pPr>
            <w:r w:rsidRPr="009C6996">
              <w:rPr>
                <w:b/>
              </w:rPr>
              <w:t>2030</w:t>
            </w:r>
          </w:p>
        </w:tc>
        <w:tc>
          <w:tcPr>
            <w:tcW w:w="1053" w:type="dxa"/>
            <w:vAlign w:val="center"/>
          </w:tcPr>
          <w:p w14:paraId="30CDD83B" w14:textId="6A4E8C83" w:rsidR="009C6996" w:rsidRPr="009C6996" w:rsidRDefault="009C6996" w:rsidP="00D33FC4">
            <w:pPr>
              <w:jc w:val="center"/>
              <w:rPr>
                <w:b/>
              </w:rPr>
            </w:pPr>
            <w:r w:rsidRPr="009C6996">
              <w:rPr>
                <w:b/>
              </w:rPr>
              <w:t>2050</w:t>
            </w:r>
          </w:p>
        </w:tc>
        <w:tc>
          <w:tcPr>
            <w:tcW w:w="787" w:type="dxa"/>
          </w:tcPr>
          <w:p w14:paraId="63ED1437" w14:textId="39B53B84" w:rsidR="009C6996" w:rsidRPr="009C6996" w:rsidRDefault="009C6996" w:rsidP="00D33FC4">
            <w:pPr>
              <w:jc w:val="center"/>
              <w:rPr>
                <w:b/>
              </w:rPr>
            </w:pPr>
            <w:r w:rsidRPr="009C6996">
              <w:rPr>
                <w:b/>
              </w:rPr>
              <w:t>2030</w:t>
            </w:r>
          </w:p>
        </w:tc>
        <w:tc>
          <w:tcPr>
            <w:tcW w:w="787" w:type="dxa"/>
            <w:vAlign w:val="center"/>
          </w:tcPr>
          <w:p w14:paraId="192D7872" w14:textId="70523518" w:rsidR="009C6996" w:rsidRPr="009C6996" w:rsidRDefault="009C6996" w:rsidP="00D33FC4">
            <w:pPr>
              <w:jc w:val="center"/>
              <w:rPr>
                <w:b/>
              </w:rPr>
            </w:pPr>
            <w:r w:rsidRPr="009C6996">
              <w:rPr>
                <w:b/>
              </w:rPr>
              <w:t>2050</w:t>
            </w:r>
          </w:p>
        </w:tc>
      </w:tr>
      <w:tr w:rsidR="009C6996" w14:paraId="2C557C08" w14:textId="77777777" w:rsidTr="009C6996">
        <w:tc>
          <w:tcPr>
            <w:tcW w:w="1655" w:type="dxa"/>
            <w:vAlign w:val="bottom"/>
          </w:tcPr>
          <w:p w14:paraId="6DFE1558" w14:textId="7A4B44B8" w:rsidR="009C6996" w:rsidRDefault="009C6996" w:rsidP="009C6996">
            <w:proofErr w:type="spellStart"/>
            <w:r>
              <w:rPr>
                <w:rFonts w:ascii="Calibri" w:hAnsi="Calibri" w:cs="Calibri"/>
                <w:color w:val="000000"/>
              </w:rPr>
              <w:t>CCCmaCanRCM</w:t>
            </w:r>
            <w:proofErr w:type="spellEnd"/>
          </w:p>
        </w:tc>
        <w:tc>
          <w:tcPr>
            <w:tcW w:w="1054" w:type="dxa"/>
            <w:vAlign w:val="bottom"/>
          </w:tcPr>
          <w:p w14:paraId="74F48F45" w14:textId="3EC51A17" w:rsidR="009C6996" w:rsidRDefault="009C6996" w:rsidP="009C6996">
            <w:pPr>
              <w:jc w:val="center"/>
            </w:pPr>
            <w:r>
              <w:rPr>
                <w:rFonts w:ascii="Calibri" w:hAnsi="Calibri" w:cs="Calibri"/>
                <w:color w:val="000000"/>
              </w:rPr>
              <w:t>1117.1</w:t>
            </w:r>
          </w:p>
        </w:tc>
        <w:tc>
          <w:tcPr>
            <w:tcW w:w="1053" w:type="dxa"/>
            <w:vAlign w:val="bottom"/>
          </w:tcPr>
          <w:p w14:paraId="4785BCB7" w14:textId="1018805F" w:rsidR="009C6996" w:rsidRDefault="009C6996" w:rsidP="009C6996">
            <w:pPr>
              <w:jc w:val="center"/>
            </w:pPr>
            <w:r>
              <w:rPr>
                <w:rFonts w:ascii="Calibri" w:hAnsi="Calibri" w:cs="Calibri"/>
                <w:color w:val="000000"/>
              </w:rPr>
              <w:t>1160.3</w:t>
            </w:r>
          </w:p>
        </w:tc>
        <w:tc>
          <w:tcPr>
            <w:tcW w:w="787" w:type="dxa"/>
            <w:vAlign w:val="bottom"/>
          </w:tcPr>
          <w:p w14:paraId="7258F42B" w14:textId="4B39F2CA" w:rsidR="009C6996" w:rsidRDefault="009C6996" w:rsidP="009C6996">
            <w:pPr>
              <w:jc w:val="center"/>
            </w:pPr>
            <w:r>
              <w:rPr>
                <w:rFonts w:ascii="Calibri" w:hAnsi="Calibri" w:cs="Calibri"/>
                <w:color w:val="000000"/>
              </w:rPr>
              <w:t>3%</w:t>
            </w:r>
          </w:p>
        </w:tc>
        <w:tc>
          <w:tcPr>
            <w:tcW w:w="787" w:type="dxa"/>
            <w:vAlign w:val="bottom"/>
          </w:tcPr>
          <w:p w14:paraId="70A59A1C" w14:textId="09240494" w:rsidR="009C6996" w:rsidRDefault="009C6996" w:rsidP="009C6996">
            <w:pPr>
              <w:jc w:val="center"/>
            </w:pPr>
            <w:r>
              <w:rPr>
                <w:rFonts w:ascii="Calibri" w:hAnsi="Calibri" w:cs="Calibri"/>
                <w:color w:val="000000"/>
              </w:rPr>
              <w:t>7%</w:t>
            </w:r>
          </w:p>
        </w:tc>
        <w:tc>
          <w:tcPr>
            <w:tcW w:w="1053" w:type="dxa"/>
            <w:vAlign w:val="bottom"/>
          </w:tcPr>
          <w:p w14:paraId="141161E6" w14:textId="7BB5B495" w:rsidR="009C6996" w:rsidRDefault="009C6996" w:rsidP="009C6996">
            <w:pPr>
              <w:jc w:val="center"/>
            </w:pPr>
            <w:r>
              <w:rPr>
                <w:rFonts w:ascii="Calibri" w:hAnsi="Calibri" w:cs="Calibri"/>
                <w:color w:val="000000"/>
              </w:rPr>
              <w:t>1155.9</w:t>
            </w:r>
          </w:p>
        </w:tc>
        <w:tc>
          <w:tcPr>
            <w:tcW w:w="1053" w:type="dxa"/>
            <w:vAlign w:val="bottom"/>
          </w:tcPr>
          <w:p w14:paraId="1C161803" w14:textId="4A4B774F" w:rsidR="009C6996" w:rsidRDefault="009C6996" w:rsidP="009C6996">
            <w:pPr>
              <w:jc w:val="center"/>
            </w:pPr>
            <w:r>
              <w:rPr>
                <w:rFonts w:ascii="Calibri" w:hAnsi="Calibri" w:cs="Calibri"/>
                <w:color w:val="000000"/>
              </w:rPr>
              <w:t>1215.2</w:t>
            </w:r>
          </w:p>
        </w:tc>
        <w:tc>
          <w:tcPr>
            <w:tcW w:w="787" w:type="dxa"/>
            <w:vAlign w:val="bottom"/>
          </w:tcPr>
          <w:p w14:paraId="0A75788D" w14:textId="4633885B" w:rsidR="009C6996" w:rsidRDefault="009C6996" w:rsidP="009C6996">
            <w:pPr>
              <w:jc w:val="center"/>
            </w:pPr>
            <w:r>
              <w:rPr>
                <w:rFonts w:ascii="Calibri" w:hAnsi="Calibri" w:cs="Calibri"/>
                <w:color w:val="000000"/>
              </w:rPr>
              <w:t>7%</w:t>
            </w:r>
          </w:p>
        </w:tc>
        <w:tc>
          <w:tcPr>
            <w:tcW w:w="787" w:type="dxa"/>
            <w:vAlign w:val="bottom"/>
          </w:tcPr>
          <w:p w14:paraId="16A3FE0A" w14:textId="4202F768" w:rsidR="009C6996" w:rsidRDefault="009C6996" w:rsidP="009C6996">
            <w:pPr>
              <w:jc w:val="center"/>
            </w:pPr>
            <w:r>
              <w:rPr>
                <w:rFonts w:ascii="Calibri" w:hAnsi="Calibri" w:cs="Calibri"/>
                <w:color w:val="000000"/>
              </w:rPr>
              <w:t>12%</w:t>
            </w:r>
          </w:p>
        </w:tc>
      </w:tr>
      <w:tr w:rsidR="009C6996" w14:paraId="68AC7767" w14:textId="77777777" w:rsidTr="009C6996">
        <w:tc>
          <w:tcPr>
            <w:tcW w:w="1655" w:type="dxa"/>
            <w:vAlign w:val="bottom"/>
          </w:tcPr>
          <w:p w14:paraId="7E4796D8" w14:textId="63C41C9B" w:rsidR="009C6996" w:rsidRDefault="009C6996" w:rsidP="009C6996">
            <w:proofErr w:type="spellStart"/>
            <w:r>
              <w:rPr>
                <w:rFonts w:ascii="Calibri" w:hAnsi="Calibri" w:cs="Calibri"/>
                <w:color w:val="000000"/>
              </w:rPr>
              <w:t>CCCmaSMHI</w:t>
            </w:r>
            <w:proofErr w:type="spellEnd"/>
          </w:p>
        </w:tc>
        <w:tc>
          <w:tcPr>
            <w:tcW w:w="1054" w:type="dxa"/>
            <w:vAlign w:val="bottom"/>
          </w:tcPr>
          <w:p w14:paraId="7A529EFC" w14:textId="2E18043D" w:rsidR="009C6996" w:rsidRDefault="009C6996" w:rsidP="009C6996">
            <w:pPr>
              <w:jc w:val="center"/>
            </w:pPr>
            <w:r>
              <w:rPr>
                <w:rFonts w:ascii="Calibri" w:hAnsi="Calibri" w:cs="Calibri"/>
                <w:color w:val="000000"/>
              </w:rPr>
              <w:t>994.7</w:t>
            </w:r>
          </w:p>
        </w:tc>
        <w:tc>
          <w:tcPr>
            <w:tcW w:w="1053" w:type="dxa"/>
            <w:vAlign w:val="bottom"/>
          </w:tcPr>
          <w:p w14:paraId="1B72CD03" w14:textId="1A1223C4" w:rsidR="009C6996" w:rsidRDefault="009C6996" w:rsidP="009C6996">
            <w:pPr>
              <w:jc w:val="center"/>
            </w:pPr>
            <w:r>
              <w:rPr>
                <w:rFonts w:ascii="Calibri" w:hAnsi="Calibri" w:cs="Calibri"/>
                <w:color w:val="000000"/>
              </w:rPr>
              <w:t>991.5</w:t>
            </w:r>
          </w:p>
        </w:tc>
        <w:tc>
          <w:tcPr>
            <w:tcW w:w="787" w:type="dxa"/>
            <w:vAlign w:val="bottom"/>
          </w:tcPr>
          <w:p w14:paraId="4FE4E0AD" w14:textId="45D06966" w:rsidR="009C6996" w:rsidRDefault="009C6996" w:rsidP="009C6996">
            <w:pPr>
              <w:jc w:val="center"/>
            </w:pPr>
            <w:r>
              <w:rPr>
                <w:rFonts w:ascii="Calibri" w:hAnsi="Calibri" w:cs="Calibri"/>
                <w:color w:val="000000"/>
              </w:rPr>
              <w:t>-8%</w:t>
            </w:r>
          </w:p>
        </w:tc>
        <w:tc>
          <w:tcPr>
            <w:tcW w:w="787" w:type="dxa"/>
            <w:vAlign w:val="bottom"/>
          </w:tcPr>
          <w:p w14:paraId="1E2FBF56" w14:textId="67683A68" w:rsidR="009C6996" w:rsidRDefault="009C6996" w:rsidP="009C6996">
            <w:pPr>
              <w:jc w:val="center"/>
            </w:pPr>
            <w:r>
              <w:rPr>
                <w:rFonts w:ascii="Calibri" w:hAnsi="Calibri" w:cs="Calibri"/>
                <w:color w:val="000000"/>
              </w:rPr>
              <w:t>-8%</w:t>
            </w:r>
          </w:p>
        </w:tc>
        <w:tc>
          <w:tcPr>
            <w:tcW w:w="1053" w:type="dxa"/>
            <w:vAlign w:val="bottom"/>
          </w:tcPr>
          <w:p w14:paraId="700E7580" w14:textId="7599592B" w:rsidR="009C6996" w:rsidRDefault="009C6996" w:rsidP="009C6996">
            <w:pPr>
              <w:jc w:val="center"/>
            </w:pPr>
            <w:r>
              <w:rPr>
                <w:rFonts w:ascii="Calibri" w:hAnsi="Calibri" w:cs="Calibri"/>
                <w:color w:val="000000"/>
              </w:rPr>
              <w:t>969.1</w:t>
            </w:r>
          </w:p>
        </w:tc>
        <w:tc>
          <w:tcPr>
            <w:tcW w:w="1053" w:type="dxa"/>
            <w:vAlign w:val="bottom"/>
          </w:tcPr>
          <w:p w14:paraId="28CC1884" w14:textId="458ED04D" w:rsidR="009C6996" w:rsidRDefault="009C6996" w:rsidP="009C6996">
            <w:pPr>
              <w:jc w:val="center"/>
            </w:pPr>
            <w:r>
              <w:rPr>
                <w:rFonts w:ascii="Calibri" w:hAnsi="Calibri" w:cs="Calibri"/>
                <w:color w:val="000000"/>
              </w:rPr>
              <w:t>1047.6</w:t>
            </w:r>
          </w:p>
        </w:tc>
        <w:tc>
          <w:tcPr>
            <w:tcW w:w="787" w:type="dxa"/>
            <w:vAlign w:val="bottom"/>
          </w:tcPr>
          <w:p w14:paraId="73529351" w14:textId="0342C62E" w:rsidR="009C6996" w:rsidRDefault="009C6996" w:rsidP="009C6996">
            <w:pPr>
              <w:jc w:val="center"/>
            </w:pPr>
            <w:r>
              <w:rPr>
                <w:rFonts w:ascii="Calibri" w:hAnsi="Calibri" w:cs="Calibri"/>
                <w:color w:val="000000"/>
              </w:rPr>
              <w:t>-10%</w:t>
            </w:r>
          </w:p>
        </w:tc>
        <w:tc>
          <w:tcPr>
            <w:tcW w:w="787" w:type="dxa"/>
            <w:vAlign w:val="bottom"/>
          </w:tcPr>
          <w:p w14:paraId="38D5445D" w14:textId="33B984B0" w:rsidR="009C6996" w:rsidRDefault="009C6996" w:rsidP="009C6996">
            <w:pPr>
              <w:jc w:val="center"/>
            </w:pPr>
            <w:r>
              <w:rPr>
                <w:rFonts w:ascii="Calibri" w:hAnsi="Calibri" w:cs="Calibri"/>
                <w:color w:val="000000"/>
              </w:rPr>
              <w:t>-3%</w:t>
            </w:r>
          </w:p>
        </w:tc>
      </w:tr>
      <w:tr w:rsidR="009C6996" w14:paraId="090ECA63" w14:textId="77777777" w:rsidTr="009C6996">
        <w:tc>
          <w:tcPr>
            <w:tcW w:w="1655" w:type="dxa"/>
            <w:vAlign w:val="bottom"/>
          </w:tcPr>
          <w:p w14:paraId="6AFEF4FE" w14:textId="1D9AFEDE" w:rsidR="009C6996" w:rsidRDefault="009C6996" w:rsidP="009C6996">
            <w:proofErr w:type="spellStart"/>
            <w:r>
              <w:rPr>
                <w:rFonts w:ascii="Calibri" w:hAnsi="Calibri" w:cs="Calibri"/>
                <w:color w:val="000000"/>
              </w:rPr>
              <w:t>CNRM</w:t>
            </w:r>
            <w:proofErr w:type="spellEnd"/>
          </w:p>
        </w:tc>
        <w:tc>
          <w:tcPr>
            <w:tcW w:w="1054" w:type="dxa"/>
            <w:vAlign w:val="bottom"/>
          </w:tcPr>
          <w:p w14:paraId="70A6215B" w14:textId="32D956BE" w:rsidR="009C6996" w:rsidRDefault="009C6996" w:rsidP="009C6996">
            <w:pPr>
              <w:jc w:val="center"/>
            </w:pPr>
            <w:r>
              <w:rPr>
                <w:rFonts w:ascii="Calibri" w:hAnsi="Calibri" w:cs="Calibri"/>
                <w:color w:val="000000"/>
              </w:rPr>
              <w:t>1104.6</w:t>
            </w:r>
          </w:p>
        </w:tc>
        <w:tc>
          <w:tcPr>
            <w:tcW w:w="1053" w:type="dxa"/>
            <w:vAlign w:val="bottom"/>
          </w:tcPr>
          <w:p w14:paraId="5209B3CD" w14:textId="27037A03" w:rsidR="009C6996" w:rsidRDefault="009C6996" w:rsidP="009C6996">
            <w:pPr>
              <w:jc w:val="center"/>
            </w:pPr>
            <w:r>
              <w:rPr>
                <w:rFonts w:ascii="Calibri" w:hAnsi="Calibri" w:cs="Calibri"/>
                <w:color w:val="000000"/>
              </w:rPr>
              <w:t>1070.1</w:t>
            </w:r>
          </w:p>
        </w:tc>
        <w:tc>
          <w:tcPr>
            <w:tcW w:w="787" w:type="dxa"/>
            <w:vAlign w:val="bottom"/>
          </w:tcPr>
          <w:p w14:paraId="10EDFA7F" w14:textId="24958525" w:rsidR="009C6996" w:rsidRDefault="009C6996" w:rsidP="009C6996">
            <w:pPr>
              <w:jc w:val="center"/>
            </w:pPr>
            <w:r>
              <w:rPr>
                <w:rFonts w:ascii="Calibri" w:hAnsi="Calibri" w:cs="Calibri"/>
                <w:color w:val="000000"/>
              </w:rPr>
              <w:t>2%</w:t>
            </w:r>
          </w:p>
        </w:tc>
        <w:tc>
          <w:tcPr>
            <w:tcW w:w="787" w:type="dxa"/>
            <w:vAlign w:val="bottom"/>
          </w:tcPr>
          <w:p w14:paraId="59439F4E" w14:textId="17219C5C" w:rsidR="009C6996" w:rsidRDefault="009C6996" w:rsidP="009C6996">
            <w:pPr>
              <w:jc w:val="center"/>
            </w:pPr>
            <w:r>
              <w:rPr>
                <w:rFonts w:ascii="Calibri" w:hAnsi="Calibri" w:cs="Calibri"/>
                <w:color w:val="000000"/>
              </w:rPr>
              <w:t>-1%</w:t>
            </w:r>
          </w:p>
        </w:tc>
        <w:tc>
          <w:tcPr>
            <w:tcW w:w="1053" w:type="dxa"/>
            <w:vAlign w:val="bottom"/>
          </w:tcPr>
          <w:p w14:paraId="2BF7C5B6" w14:textId="4DF56989" w:rsidR="009C6996" w:rsidRDefault="009C6996" w:rsidP="009C6996">
            <w:pPr>
              <w:jc w:val="center"/>
            </w:pPr>
            <w:r>
              <w:rPr>
                <w:rFonts w:ascii="Calibri" w:hAnsi="Calibri" w:cs="Calibri"/>
                <w:color w:val="000000"/>
              </w:rPr>
              <w:t>1170.0</w:t>
            </w:r>
          </w:p>
        </w:tc>
        <w:tc>
          <w:tcPr>
            <w:tcW w:w="1053" w:type="dxa"/>
            <w:vAlign w:val="bottom"/>
          </w:tcPr>
          <w:p w14:paraId="12435964" w14:textId="2820A65A" w:rsidR="009C6996" w:rsidRDefault="009C6996" w:rsidP="009C6996">
            <w:pPr>
              <w:jc w:val="center"/>
            </w:pPr>
            <w:r>
              <w:rPr>
                <w:rFonts w:ascii="Calibri" w:hAnsi="Calibri" w:cs="Calibri"/>
                <w:color w:val="000000"/>
              </w:rPr>
              <w:t>1101.1</w:t>
            </w:r>
          </w:p>
        </w:tc>
        <w:tc>
          <w:tcPr>
            <w:tcW w:w="787" w:type="dxa"/>
            <w:vAlign w:val="bottom"/>
          </w:tcPr>
          <w:p w14:paraId="5A3A5DD3" w14:textId="64AE8EC7" w:rsidR="009C6996" w:rsidRDefault="009C6996" w:rsidP="009C6996">
            <w:pPr>
              <w:jc w:val="center"/>
            </w:pPr>
            <w:r>
              <w:rPr>
                <w:rFonts w:ascii="Calibri" w:hAnsi="Calibri" w:cs="Calibri"/>
                <w:color w:val="000000"/>
              </w:rPr>
              <w:t>8%</w:t>
            </w:r>
          </w:p>
        </w:tc>
        <w:tc>
          <w:tcPr>
            <w:tcW w:w="787" w:type="dxa"/>
            <w:vAlign w:val="bottom"/>
          </w:tcPr>
          <w:p w14:paraId="3CC913F1" w14:textId="17A854F1" w:rsidR="009C6996" w:rsidRDefault="009C6996" w:rsidP="009C6996">
            <w:pPr>
              <w:jc w:val="center"/>
            </w:pPr>
            <w:r>
              <w:rPr>
                <w:rFonts w:ascii="Calibri" w:hAnsi="Calibri" w:cs="Calibri"/>
                <w:color w:val="000000"/>
              </w:rPr>
              <w:t>2%</w:t>
            </w:r>
          </w:p>
        </w:tc>
      </w:tr>
      <w:tr w:rsidR="009C6996" w14:paraId="38A0F6D7" w14:textId="77777777" w:rsidTr="009C6996">
        <w:tc>
          <w:tcPr>
            <w:tcW w:w="1655" w:type="dxa"/>
            <w:vAlign w:val="bottom"/>
          </w:tcPr>
          <w:p w14:paraId="7FB3F9BF" w14:textId="5C2E45E7" w:rsidR="009C6996" w:rsidRDefault="009C6996" w:rsidP="009C6996">
            <w:proofErr w:type="spellStart"/>
            <w:r>
              <w:rPr>
                <w:rFonts w:ascii="Calibri" w:hAnsi="Calibri" w:cs="Calibri"/>
                <w:color w:val="000000"/>
              </w:rPr>
              <w:t>CNRMSMHI</w:t>
            </w:r>
            <w:proofErr w:type="spellEnd"/>
          </w:p>
        </w:tc>
        <w:tc>
          <w:tcPr>
            <w:tcW w:w="1054" w:type="dxa"/>
            <w:vAlign w:val="bottom"/>
          </w:tcPr>
          <w:p w14:paraId="1BE348C8" w14:textId="1B9F213F" w:rsidR="009C6996" w:rsidRDefault="009C6996" w:rsidP="009C6996">
            <w:pPr>
              <w:jc w:val="center"/>
            </w:pPr>
            <w:r>
              <w:rPr>
                <w:rFonts w:ascii="Calibri" w:hAnsi="Calibri" w:cs="Calibri"/>
                <w:color w:val="000000"/>
              </w:rPr>
              <w:t>1009.7</w:t>
            </w:r>
          </w:p>
        </w:tc>
        <w:tc>
          <w:tcPr>
            <w:tcW w:w="1053" w:type="dxa"/>
            <w:vAlign w:val="bottom"/>
          </w:tcPr>
          <w:p w14:paraId="36811F14" w14:textId="0827634D" w:rsidR="009C6996" w:rsidRDefault="009C6996" w:rsidP="009C6996">
            <w:pPr>
              <w:jc w:val="center"/>
            </w:pPr>
            <w:r>
              <w:rPr>
                <w:rFonts w:ascii="Calibri" w:hAnsi="Calibri" w:cs="Calibri"/>
                <w:color w:val="000000"/>
              </w:rPr>
              <w:t>1020.2</w:t>
            </w:r>
          </w:p>
        </w:tc>
        <w:tc>
          <w:tcPr>
            <w:tcW w:w="787" w:type="dxa"/>
            <w:vAlign w:val="bottom"/>
          </w:tcPr>
          <w:p w14:paraId="2EC1673C" w14:textId="7F782692" w:rsidR="009C6996" w:rsidRDefault="009C6996" w:rsidP="009C6996">
            <w:pPr>
              <w:jc w:val="center"/>
            </w:pPr>
            <w:r>
              <w:rPr>
                <w:rFonts w:ascii="Calibri" w:hAnsi="Calibri" w:cs="Calibri"/>
                <w:color w:val="000000"/>
              </w:rPr>
              <w:t>-7%</w:t>
            </w:r>
          </w:p>
        </w:tc>
        <w:tc>
          <w:tcPr>
            <w:tcW w:w="787" w:type="dxa"/>
            <w:vAlign w:val="bottom"/>
          </w:tcPr>
          <w:p w14:paraId="12922480" w14:textId="3F6CB53C" w:rsidR="009C6996" w:rsidRDefault="009C6996" w:rsidP="009C6996">
            <w:pPr>
              <w:jc w:val="center"/>
            </w:pPr>
            <w:r>
              <w:rPr>
                <w:rFonts w:ascii="Calibri" w:hAnsi="Calibri" w:cs="Calibri"/>
                <w:color w:val="000000"/>
              </w:rPr>
              <w:t>-6%</w:t>
            </w:r>
          </w:p>
        </w:tc>
        <w:tc>
          <w:tcPr>
            <w:tcW w:w="1053" w:type="dxa"/>
            <w:vAlign w:val="bottom"/>
          </w:tcPr>
          <w:p w14:paraId="5A98B5D4" w14:textId="4F2EB567" w:rsidR="009C6996" w:rsidRDefault="009C6996" w:rsidP="009C6996">
            <w:pPr>
              <w:jc w:val="center"/>
            </w:pPr>
            <w:r>
              <w:rPr>
                <w:rFonts w:ascii="Calibri" w:hAnsi="Calibri" w:cs="Calibri"/>
                <w:color w:val="000000"/>
              </w:rPr>
              <w:t>1098.7</w:t>
            </w:r>
          </w:p>
        </w:tc>
        <w:tc>
          <w:tcPr>
            <w:tcW w:w="1053" w:type="dxa"/>
            <w:vAlign w:val="bottom"/>
          </w:tcPr>
          <w:p w14:paraId="0B8EFB00" w14:textId="5A8BAB9F" w:rsidR="009C6996" w:rsidRDefault="009C6996" w:rsidP="009C6996">
            <w:pPr>
              <w:jc w:val="center"/>
            </w:pPr>
            <w:r>
              <w:rPr>
                <w:rFonts w:ascii="Calibri" w:hAnsi="Calibri" w:cs="Calibri"/>
                <w:color w:val="000000"/>
              </w:rPr>
              <w:t>1083.0</w:t>
            </w:r>
          </w:p>
        </w:tc>
        <w:tc>
          <w:tcPr>
            <w:tcW w:w="787" w:type="dxa"/>
            <w:vAlign w:val="bottom"/>
          </w:tcPr>
          <w:p w14:paraId="649EFB70" w14:textId="15F9B929" w:rsidR="009C6996" w:rsidRDefault="009C6996" w:rsidP="009C6996">
            <w:pPr>
              <w:jc w:val="center"/>
            </w:pPr>
            <w:r>
              <w:rPr>
                <w:rFonts w:ascii="Calibri" w:hAnsi="Calibri" w:cs="Calibri"/>
                <w:color w:val="000000"/>
              </w:rPr>
              <w:t>2%</w:t>
            </w:r>
          </w:p>
        </w:tc>
        <w:tc>
          <w:tcPr>
            <w:tcW w:w="787" w:type="dxa"/>
            <w:vAlign w:val="bottom"/>
          </w:tcPr>
          <w:p w14:paraId="073FE0D5" w14:textId="28412413" w:rsidR="009C6996" w:rsidRDefault="009C6996" w:rsidP="009C6996">
            <w:pPr>
              <w:jc w:val="center"/>
            </w:pPr>
            <w:r>
              <w:rPr>
                <w:rFonts w:ascii="Calibri" w:hAnsi="Calibri" w:cs="Calibri"/>
                <w:color w:val="000000"/>
              </w:rPr>
              <w:t>0%</w:t>
            </w:r>
          </w:p>
        </w:tc>
      </w:tr>
      <w:tr w:rsidR="009C6996" w14:paraId="58A99BF5" w14:textId="77777777" w:rsidTr="009C6996">
        <w:tc>
          <w:tcPr>
            <w:tcW w:w="1655" w:type="dxa"/>
            <w:vAlign w:val="bottom"/>
          </w:tcPr>
          <w:p w14:paraId="3C56C200" w14:textId="6673482E" w:rsidR="009C6996" w:rsidRDefault="009C6996" w:rsidP="009C6996">
            <w:r>
              <w:rPr>
                <w:rFonts w:ascii="Calibri" w:hAnsi="Calibri" w:cs="Calibri"/>
                <w:color w:val="000000"/>
              </w:rPr>
              <w:t>CSIRO</w:t>
            </w:r>
          </w:p>
        </w:tc>
        <w:tc>
          <w:tcPr>
            <w:tcW w:w="1054" w:type="dxa"/>
            <w:vAlign w:val="bottom"/>
          </w:tcPr>
          <w:p w14:paraId="3B1472BC" w14:textId="667654FF" w:rsidR="009C6996" w:rsidRDefault="009C6996" w:rsidP="009C6996">
            <w:pPr>
              <w:jc w:val="center"/>
            </w:pPr>
            <w:r>
              <w:rPr>
                <w:rFonts w:ascii="Calibri" w:hAnsi="Calibri" w:cs="Calibri"/>
                <w:color w:val="000000"/>
              </w:rPr>
              <w:t>1056.7</w:t>
            </w:r>
          </w:p>
        </w:tc>
        <w:tc>
          <w:tcPr>
            <w:tcW w:w="1053" w:type="dxa"/>
            <w:vAlign w:val="bottom"/>
          </w:tcPr>
          <w:p w14:paraId="675D5A48" w14:textId="0E030675" w:rsidR="009C6996" w:rsidRDefault="009C6996" w:rsidP="009C6996">
            <w:pPr>
              <w:jc w:val="center"/>
            </w:pPr>
            <w:r>
              <w:rPr>
                <w:rFonts w:ascii="Calibri" w:hAnsi="Calibri" w:cs="Calibri"/>
                <w:color w:val="000000"/>
              </w:rPr>
              <w:t>961.1</w:t>
            </w:r>
          </w:p>
        </w:tc>
        <w:tc>
          <w:tcPr>
            <w:tcW w:w="787" w:type="dxa"/>
            <w:vAlign w:val="bottom"/>
          </w:tcPr>
          <w:p w14:paraId="03CA0818" w14:textId="4871A4ED" w:rsidR="009C6996" w:rsidRDefault="009C6996" w:rsidP="009C6996">
            <w:pPr>
              <w:jc w:val="center"/>
            </w:pPr>
            <w:r>
              <w:rPr>
                <w:rFonts w:ascii="Calibri" w:hAnsi="Calibri" w:cs="Calibri"/>
                <w:color w:val="000000"/>
              </w:rPr>
              <w:t>-2%</w:t>
            </w:r>
          </w:p>
        </w:tc>
        <w:tc>
          <w:tcPr>
            <w:tcW w:w="787" w:type="dxa"/>
            <w:vAlign w:val="bottom"/>
          </w:tcPr>
          <w:p w14:paraId="035D65A9" w14:textId="4AD0E1AD" w:rsidR="009C6996" w:rsidRDefault="009C6996" w:rsidP="009C6996">
            <w:pPr>
              <w:jc w:val="center"/>
            </w:pPr>
            <w:r>
              <w:rPr>
                <w:rFonts w:ascii="Calibri" w:hAnsi="Calibri" w:cs="Calibri"/>
                <w:color w:val="000000"/>
              </w:rPr>
              <w:t>-11%</w:t>
            </w:r>
          </w:p>
        </w:tc>
        <w:tc>
          <w:tcPr>
            <w:tcW w:w="1053" w:type="dxa"/>
            <w:vAlign w:val="bottom"/>
          </w:tcPr>
          <w:p w14:paraId="07F5FCDA" w14:textId="330A21BF" w:rsidR="009C6996" w:rsidRDefault="009C6996" w:rsidP="009C6996">
            <w:pPr>
              <w:jc w:val="center"/>
            </w:pPr>
            <w:r>
              <w:rPr>
                <w:rFonts w:ascii="Calibri" w:hAnsi="Calibri" w:cs="Calibri"/>
                <w:color w:val="000000"/>
              </w:rPr>
              <w:t>1117.5</w:t>
            </w:r>
          </w:p>
        </w:tc>
        <w:tc>
          <w:tcPr>
            <w:tcW w:w="1053" w:type="dxa"/>
            <w:vAlign w:val="bottom"/>
          </w:tcPr>
          <w:p w14:paraId="3111AE48" w14:textId="4DFA3A68" w:rsidR="009C6996" w:rsidRDefault="009C6996" w:rsidP="009C6996">
            <w:pPr>
              <w:jc w:val="center"/>
            </w:pPr>
            <w:r>
              <w:rPr>
                <w:rFonts w:ascii="Calibri" w:hAnsi="Calibri" w:cs="Calibri"/>
                <w:color w:val="000000"/>
              </w:rPr>
              <w:t>1002.1</w:t>
            </w:r>
          </w:p>
        </w:tc>
        <w:tc>
          <w:tcPr>
            <w:tcW w:w="787" w:type="dxa"/>
            <w:vAlign w:val="bottom"/>
          </w:tcPr>
          <w:p w14:paraId="00C251D5" w14:textId="5284A3E5" w:rsidR="009C6996" w:rsidRDefault="009C6996" w:rsidP="009C6996">
            <w:pPr>
              <w:jc w:val="center"/>
            </w:pPr>
            <w:r>
              <w:rPr>
                <w:rFonts w:ascii="Calibri" w:hAnsi="Calibri" w:cs="Calibri"/>
                <w:color w:val="000000"/>
              </w:rPr>
              <w:t>3%</w:t>
            </w:r>
          </w:p>
        </w:tc>
        <w:tc>
          <w:tcPr>
            <w:tcW w:w="787" w:type="dxa"/>
            <w:vAlign w:val="bottom"/>
          </w:tcPr>
          <w:p w14:paraId="0E57C83E" w14:textId="45905B10" w:rsidR="009C6996" w:rsidRDefault="009C6996" w:rsidP="009C6996">
            <w:pPr>
              <w:jc w:val="center"/>
            </w:pPr>
            <w:r>
              <w:rPr>
                <w:rFonts w:ascii="Calibri" w:hAnsi="Calibri" w:cs="Calibri"/>
                <w:color w:val="000000"/>
              </w:rPr>
              <w:t>-7%</w:t>
            </w:r>
          </w:p>
        </w:tc>
      </w:tr>
      <w:tr w:rsidR="009C6996" w14:paraId="5D12A0E3" w14:textId="77777777" w:rsidTr="009C6996">
        <w:tc>
          <w:tcPr>
            <w:tcW w:w="1655" w:type="dxa"/>
            <w:vAlign w:val="bottom"/>
          </w:tcPr>
          <w:p w14:paraId="67F05D51" w14:textId="1D50E89F" w:rsidR="009C6996" w:rsidRDefault="009C6996" w:rsidP="009C6996">
            <w:proofErr w:type="spellStart"/>
            <w:r>
              <w:rPr>
                <w:rFonts w:ascii="Calibri" w:hAnsi="Calibri" w:cs="Calibri"/>
                <w:color w:val="000000"/>
              </w:rPr>
              <w:t>ICHECDMI</w:t>
            </w:r>
            <w:proofErr w:type="spellEnd"/>
          </w:p>
        </w:tc>
        <w:tc>
          <w:tcPr>
            <w:tcW w:w="1054" w:type="dxa"/>
            <w:vAlign w:val="bottom"/>
          </w:tcPr>
          <w:p w14:paraId="1AF1EAEC" w14:textId="2A4176E3" w:rsidR="009C6996" w:rsidRDefault="009C6996" w:rsidP="009C6996">
            <w:pPr>
              <w:jc w:val="center"/>
            </w:pPr>
            <w:r>
              <w:rPr>
                <w:rFonts w:ascii="Calibri" w:hAnsi="Calibri" w:cs="Calibri"/>
                <w:color w:val="000000"/>
              </w:rPr>
              <w:t>1001.1</w:t>
            </w:r>
          </w:p>
        </w:tc>
        <w:tc>
          <w:tcPr>
            <w:tcW w:w="1053" w:type="dxa"/>
            <w:vAlign w:val="bottom"/>
          </w:tcPr>
          <w:p w14:paraId="0B38CBE3" w14:textId="7B2992EB" w:rsidR="009C6996" w:rsidRDefault="009C6996" w:rsidP="009C6996">
            <w:pPr>
              <w:jc w:val="center"/>
            </w:pPr>
            <w:r>
              <w:rPr>
                <w:rFonts w:ascii="Calibri" w:hAnsi="Calibri" w:cs="Calibri"/>
                <w:color w:val="000000"/>
              </w:rPr>
              <w:t>920.5</w:t>
            </w:r>
          </w:p>
        </w:tc>
        <w:tc>
          <w:tcPr>
            <w:tcW w:w="787" w:type="dxa"/>
            <w:vAlign w:val="bottom"/>
          </w:tcPr>
          <w:p w14:paraId="75F286C5" w14:textId="4A6E91EC" w:rsidR="009C6996" w:rsidRDefault="009C6996" w:rsidP="009C6996">
            <w:pPr>
              <w:jc w:val="center"/>
            </w:pPr>
            <w:r>
              <w:rPr>
                <w:rFonts w:ascii="Calibri" w:hAnsi="Calibri" w:cs="Calibri"/>
                <w:color w:val="000000"/>
              </w:rPr>
              <w:t>-7%</w:t>
            </w:r>
          </w:p>
        </w:tc>
        <w:tc>
          <w:tcPr>
            <w:tcW w:w="787" w:type="dxa"/>
            <w:vAlign w:val="bottom"/>
          </w:tcPr>
          <w:p w14:paraId="1CF286AE" w14:textId="0EE0F00A" w:rsidR="009C6996" w:rsidRDefault="009C6996" w:rsidP="009C6996">
            <w:pPr>
              <w:jc w:val="center"/>
            </w:pPr>
            <w:r>
              <w:rPr>
                <w:rFonts w:ascii="Calibri" w:hAnsi="Calibri" w:cs="Calibri"/>
                <w:color w:val="000000"/>
              </w:rPr>
              <w:t>-15%</w:t>
            </w:r>
          </w:p>
        </w:tc>
        <w:tc>
          <w:tcPr>
            <w:tcW w:w="1053" w:type="dxa"/>
            <w:vAlign w:val="bottom"/>
          </w:tcPr>
          <w:p w14:paraId="138B73C4" w14:textId="67A734AB" w:rsidR="009C6996" w:rsidRDefault="009C6996" w:rsidP="009C6996">
            <w:pPr>
              <w:jc w:val="center"/>
            </w:pPr>
            <w:r>
              <w:rPr>
                <w:rFonts w:ascii="Calibri" w:hAnsi="Calibri" w:cs="Calibri"/>
                <w:color w:val="000000"/>
              </w:rPr>
              <w:t>943.0</w:t>
            </w:r>
          </w:p>
        </w:tc>
        <w:tc>
          <w:tcPr>
            <w:tcW w:w="1053" w:type="dxa"/>
            <w:vAlign w:val="bottom"/>
          </w:tcPr>
          <w:p w14:paraId="1F257211" w14:textId="4E93CF1D" w:rsidR="009C6996" w:rsidRDefault="009C6996" w:rsidP="009C6996">
            <w:pPr>
              <w:jc w:val="center"/>
            </w:pPr>
            <w:r>
              <w:rPr>
                <w:rFonts w:ascii="Calibri" w:hAnsi="Calibri" w:cs="Calibri"/>
                <w:color w:val="000000"/>
              </w:rPr>
              <w:t>904.9</w:t>
            </w:r>
          </w:p>
        </w:tc>
        <w:tc>
          <w:tcPr>
            <w:tcW w:w="787" w:type="dxa"/>
            <w:vAlign w:val="bottom"/>
          </w:tcPr>
          <w:p w14:paraId="13F6E79C" w14:textId="787442E5" w:rsidR="009C6996" w:rsidRDefault="009C6996" w:rsidP="009C6996">
            <w:pPr>
              <w:jc w:val="center"/>
            </w:pPr>
            <w:r>
              <w:rPr>
                <w:rFonts w:ascii="Calibri" w:hAnsi="Calibri" w:cs="Calibri"/>
                <w:color w:val="000000"/>
              </w:rPr>
              <w:t>-13%</w:t>
            </w:r>
          </w:p>
        </w:tc>
        <w:tc>
          <w:tcPr>
            <w:tcW w:w="787" w:type="dxa"/>
            <w:vAlign w:val="bottom"/>
          </w:tcPr>
          <w:p w14:paraId="7A95BA22" w14:textId="1F3751EA" w:rsidR="009C6996" w:rsidRDefault="009C6996" w:rsidP="009C6996">
            <w:pPr>
              <w:jc w:val="center"/>
            </w:pPr>
            <w:r>
              <w:rPr>
                <w:rFonts w:ascii="Calibri" w:hAnsi="Calibri" w:cs="Calibri"/>
                <w:color w:val="000000"/>
              </w:rPr>
              <w:t>-16%</w:t>
            </w:r>
          </w:p>
        </w:tc>
      </w:tr>
      <w:tr w:rsidR="009C6996" w14:paraId="5D68F607" w14:textId="77777777" w:rsidTr="009C6996">
        <w:tc>
          <w:tcPr>
            <w:tcW w:w="1655" w:type="dxa"/>
            <w:vAlign w:val="bottom"/>
          </w:tcPr>
          <w:p w14:paraId="6CCDC204" w14:textId="46677E15" w:rsidR="009C6996" w:rsidRDefault="009C6996" w:rsidP="009C6996">
            <w:proofErr w:type="spellStart"/>
            <w:r>
              <w:rPr>
                <w:rFonts w:ascii="Calibri" w:hAnsi="Calibri" w:cs="Calibri"/>
                <w:color w:val="000000"/>
              </w:rPr>
              <w:t>ICHECCCLM</w:t>
            </w:r>
            <w:proofErr w:type="spellEnd"/>
          </w:p>
        </w:tc>
        <w:tc>
          <w:tcPr>
            <w:tcW w:w="1054" w:type="dxa"/>
            <w:vAlign w:val="bottom"/>
          </w:tcPr>
          <w:p w14:paraId="76A9C5F1" w14:textId="76A5F17E" w:rsidR="009C6996" w:rsidRDefault="009C6996" w:rsidP="009C6996">
            <w:pPr>
              <w:jc w:val="center"/>
            </w:pPr>
            <w:r>
              <w:rPr>
                <w:rFonts w:ascii="Calibri" w:hAnsi="Calibri" w:cs="Calibri"/>
                <w:color w:val="000000"/>
              </w:rPr>
              <w:t>1010.7</w:t>
            </w:r>
          </w:p>
        </w:tc>
        <w:tc>
          <w:tcPr>
            <w:tcW w:w="1053" w:type="dxa"/>
            <w:vAlign w:val="bottom"/>
          </w:tcPr>
          <w:p w14:paraId="2C99171B" w14:textId="27620CD0" w:rsidR="009C6996" w:rsidRDefault="009C6996" w:rsidP="009C6996">
            <w:pPr>
              <w:jc w:val="center"/>
            </w:pPr>
            <w:r>
              <w:rPr>
                <w:rFonts w:ascii="Calibri" w:hAnsi="Calibri" w:cs="Calibri"/>
                <w:color w:val="000000"/>
              </w:rPr>
              <w:t>974.3</w:t>
            </w:r>
          </w:p>
        </w:tc>
        <w:tc>
          <w:tcPr>
            <w:tcW w:w="787" w:type="dxa"/>
            <w:vAlign w:val="bottom"/>
          </w:tcPr>
          <w:p w14:paraId="6C82D500" w14:textId="66657949" w:rsidR="009C6996" w:rsidRDefault="009C6996" w:rsidP="009C6996">
            <w:pPr>
              <w:jc w:val="center"/>
            </w:pPr>
            <w:r>
              <w:rPr>
                <w:rFonts w:ascii="Calibri" w:hAnsi="Calibri" w:cs="Calibri"/>
                <w:color w:val="000000"/>
              </w:rPr>
              <w:t>-7%</w:t>
            </w:r>
          </w:p>
        </w:tc>
        <w:tc>
          <w:tcPr>
            <w:tcW w:w="787" w:type="dxa"/>
            <w:vAlign w:val="bottom"/>
          </w:tcPr>
          <w:p w14:paraId="08181FD5" w14:textId="5DEAD490" w:rsidR="009C6996" w:rsidRDefault="009C6996" w:rsidP="009C6996">
            <w:pPr>
              <w:jc w:val="center"/>
            </w:pPr>
            <w:r>
              <w:rPr>
                <w:rFonts w:ascii="Calibri" w:hAnsi="Calibri" w:cs="Calibri"/>
                <w:color w:val="000000"/>
              </w:rPr>
              <w:t>-10%</w:t>
            </w:r>
          </w:p>
        </w:tc>
        <w:tc>
          <w:tcPr>
            <w:tcW w:w="1053" w:type="dxa"/>
            <w:vAlign w:val="bottom"/>
          </w:tcPr>
          <w:p w14:paraId="52FB3FD0" w14:textId="43F6DF65" w:rsidR="009C6996" w:rsidRDefault="009C6996" w:rsidP="009C6996">
            <w:pPr>
              <w:jc w:val="center"/>
            </w:pPr>
            <w:r>
              <w:rPr>
                <w:rFonts w:ascii="Calibri" w:hAnsi="Calibri" w:cs="Calibri"/>
                <w:color w:val="000000"/>
              </w:rPr>
              <w:t>932.9</w:t>
            </w:r>
          </w:p>
        </w:tc>
        <w:tc>
          <w:tcPr>
            <w:tcW w:w="1053" w:type="dxa"/>
            <w:vAlign w:val="bottom"/>
          </w:tcPr>
          <w:p w14:paraId="2089EAA0" w14:textId="1DE3A24B" w:rsidR="009C6996" w:rsidRDefault="009C6996" w:rsidP="009C6996">
            <w:pPr>
              <w:jc w:val="center"/>
            </w:pPr>
            <w:r>
              <w:rPr>
                <w:rFonts w:ascii="Calibri" w:hAnsi="Calibri" w:cs="Calibri"/>
                <w:color w:val="000000"/>
              </w:rPr>
              <w:t>933.0</w:t>
            </w:r>
          </w:p>
        </w:tc>
        <w:tc>
          <w:tcPr>
            <w:tcW w:w="787" w:type="dxa"/>
            <w:vAlign w:val="bottom"/>
          </w:tcPr>
          <w:p w14:paraId="2274D07E" w14:textId="00E3B200" w:rsidR="009C6996" w:rsidRDefault="009C6996" w:rsidP="009C6996">
            <w:pPr>
              <w:jc w:val="center"/>
            </w:pPr>
            <w:r>
              <w:rPr>
                <w:rFonts w:ascii="Calibri" w:hAnsi="Calibri" w:cs="Calibri"/>
                <w:color w:val="000000"/>
              </w:rPr>
              <w:t>-14%</w:t>
            </w:r>
          </w:p>
        </w:tc>
        <w:tc>
          <w:tcPr>
            <w:tcW w:w="787" w:type="dxa"/>
            <w:vAlign w:val="bottom"/>
          </w:tcPr>
          <w:p w14:paraId="65FAB119" w14:textId="3A3050AA" w:rsidR="009C6996" w:rsidRDefault="009C6996" w:rsidP="009C6996">
            <w:pPr>
              <w:jc w:val="center"/>
            </w:pPr>
            <w:r>
              <w:rPr>
                <w:rFonts w:ascii="Calibri" w:hAnsi="Calibri" w:cs="Calibri"/>
                <w:color w:val="000000"/>
              </w:rPr>
              <w:t>-14%</w:t>
            </w:r>
          </w:p>
        </w:tc>
      </w:tr>
      <w:tr w:rsidR="009C6996" w14:paraId="43A482BD" w14:textId="77777777" w:rsidTr="009C6996">
        <w:tc>
          <w:tcPr>
            <w:tcW w:w="1655" w:type="dxa"/>
            <w:vAlign w:val="bottom"/>
          </w:tcPr>
          <w:p w14:paraId="0B1CBA61" w14:textId="2FCB344D" w:rsidR="009C6996" w:rsidRDefault="009C6996" w:rsidP="009C6996">
            <w:proofErr w:type="spellStart"/>
            <w:r>
              <w:rPr>
                <w:rFonts w:ascii="Calibri" w:hAnsi="Calibri" w:cs="Calibri"/>
                <w:color w:val="000000"/>
              </w:rPr>
              <w:t>ICHECKNMI</w:t>
            </w:r>
            <w:proofErr w:type="spellEnd"/>
          </w:p>
        </w:tc>
        <w:tc>
          <w:tcPr>
            <w:tcW w:w="1054" w:type="dxa"/>
            <w:vAlign w:val="bottom"/>
          </w:tcPr>
          <w:p w14:paraId="3F90DBF4" w14:textId="43F7B1E0" w:rsidR="009C6996" w:rsidRDefault="009C6996" w:rsidP="009C6996">
            <w:pPr>
              <w:jc w:val="center"/>
            </w:pPr>
            <w:r>
              <w:rPr>
                <w:rFonts w:ascii="Calibri" w:hAnsi="Calibri" w:cs="Calibri"/>
                <w:color w:val="000000"/>
              </w:rPr>
              <w:t>1063.5</w:t>
            </w:r>
          </w:p>
        </w:tc>
        <w:tc>
          <w:tcPr>
            <w:tcW w:w="1053" w:type="dxa"/>
            <w:vAlign w:val="bottom"/>
          </w:tcPr>
          <w:p w14:paraId="6826D65B" w14:textId="2B6D8B76" w:rsidR="009C6996" w:rsidRDefault="009C6996" w:rsidP="009C6996">
            <w:pPr>
              <w:jc w:val="center"/>
            </w:pPr>
            <w:r>
              <w:rPr>
                <w:rFonts w:ascii="Calibri" w:hAnsi="Calibri" w:cs="Calibri"/>
                <w:color w:val="000000"/>
              </w:rPr>
              <w:t>1025.2</w:t>
            </w:r>
          </w:p>
        </w:tc>
        <w:tc>
          <w:tcPr>
            <w:tcW w:w="787" w:type="dxa"/>
            <w:vAlign w:val="bottom"/>
          </w:tcPr>
          <w:p w14:paraId="0E8BFEE3" w14:textId="14E9797F" w:rsidR="009C6996" w:rsidRDefault="009C6996" w:rsidP="009C6996">
            <w:pPr>
              <w:jc w:val="center"/>
            </w:pPr>
            <w:r>
              <w:rPr>
                <w:rFonts w:ascii="Calibri" w:hAnsi="Calibri" w:cs="Calibri"/>
                <w:color w:val="000000"/>
              </w:rPr>
              <w:t>-2%</w:t>
            </w:r>
          </w:p>
        </w:tc>
        <w:tc>
          <w:tcPr>
            <w:tcW w:w="787" w:type="dxa"/>
            <w:vAlign w:val="bottom"/>
          </w:tcPr>
          <w:p w14:paraId="34FA46F6" w14:textId="5BE6C72A" w:rsidR="009C6996" w:rsidRDefault="009C6996" w:rsidP="009C6996">
            <w:pPr>
              <w:jc w:val="center"/>
            </w:pPr>
            <w:r>
              <w:rPr>
                <w:rFonts w:ascii="Calibri" w:hAnsi="Calibri" w:cs="Calibri"/>
                <w:color w:val="000000"/>
              </w:rPr>
              <w:t>-5%</w:t>
            </w:r>
          </w:p>
        </w:tc>
        <w:tc>
          <w:tcPr>
            <w:tcW w:w="1053" w:type="dxa"/>
            <w:vAlign w:val="bottom"/>
          </w:tcPr>
          <w:p w14:paraId="2BE9C333" w14:textId="67FF4826" w:rsidR="009C6996" w:rsidRDefault="009C6996" w:rsidP="009C6996">
            <w:pPr>
              <w:jc w:val="center"/>
            </w:pPr>
            <w:r>
              <w:rPr>
                <w:rFonts w:ascii="Calibri" w:hAnsi="Calibri" w:cs="Calibri"/>
                <w:color w:val="000000"/>
              </w:rPr>
              <w:t>1047.0</w:t>
            </w:r>
          </w:p>
        </w:tc>
        <w:tc>
          <w:tcPr>
            <w:tcW w:w="1053" w:type="dxa"/>
            <w:vAlign w:val="bottom"/>
          </w:tcPr>
          <w:p w14:paraId="00812669" w14:textId="0BDEB2CD" w:rsidR="009C6996" w:rsidRDefault="009C6996" w:rsidP="009C6996">
            <w:pPr>
              <w:jc w:val="center"/>
            </w:pPr>
            <w:r>
              <w:rPr>
                <w:rFonts w:ascii="Calibri" w:hAnsi="Calibri" w:cs="Calibri"/>
                <w:color w:val="000000"/>
              </w:rPr>
              <w:t>1073.2</w:t>
            </w:r>
          </w:p>
        </w:tc>
        <w:tc>
          <w:tcPr>
            <w:tcW w:w="787" w:type="dxa"/>
            <w:vAlign w:val="bottom"/>
          </w:tcPr>
          <w:p w14:paraId="252240D1" w14:textId="53729886" w:rsidR="009C6996" w:rsidRDefault="009C6996" w:rsidP="009C6996">
            <w:pPr>
              <w:jc w:val="center"/>
            </w:pPr>
            <w:r>
              <w:rPr>
                <w:rFonts w:ascii="Calibri" w:hAnsi="Calibri" w:cs="Calibri"/>
                <w:color w:val="000000"/>
              </w:rPr>
              <w:t>-3%</w:t>
            </w:r>
          </w:p>
        </w:tc>
        <w:tc>
          <w:tcPr>
            <w:tcW w:w="787" w:type="dxa"/>
            <w:vAlign w:val="bottom"/>
          </w:tcPr>
          <w:p w14:paraId="75AB31DB" w14:textId="6E522278" w:rsidR="009C6996" w:rsidRDefault="009C6996" w:rsidP="009C6996">
            <w:pPr>
              <w:jc w:val="center"/>
            </w:pPr>
            <w:r>
              <w:rPr>
                <w:rFonts w:ascii="Calibri" w:hAnsi="Calibri" w:cs="Calibri"/>
                <w:color w:val="000000"/>
              </w:rPr>
              <w:t>-1%</w:t>
            </w:r>
          </w:p>
        </w:tc>
      </w:tr>
      <w:tr w:rsidR="009C6996" w14:paraId="2A160954" w14:textId="77777777" w:rsidTr="009C6996">
        <w:tc>
          <w:tcPr>
            <w:tcW w:w="1655" w:type="dxa"/>
            <w:vAlign w:val="bottom"/>
          </w:tcPr>
          <w:p w14:paraId="5314C196" w14:textId="464D453A" w:rsidR="009C6996" w:rsidRDefault="009C6996" w:rsidP="009C6996">
            <w:proofErr w:type="spellStart"/>
            <w:r>
              <w:rPr>
                <w:rFonts w:ascii="Calibri" w:hAnsi="Calibri" w:cs="Calibri"/>
                <w:color w:val="000000"/>
              </w:rPr>
              <w:t>ICHECMPI</w:t>
            </w:r>
            <w:proofErr w:type="spellEnd"/>
          </w:p>
        </w:tc>
        <w:tc>
          <w:tcPr>
            <w:tcW w:w="1054" w:type="dxa"/>
            <w:vAlign w:val="bottom"/>
          </w:tcPr>
          <w:p w14:paraId="0E2EB868" w14:textId="289818E1" w:rsidR="009C6996" w:rsidRDefault="009C6996" w:rsidP="009C6996">
            <w:pPr>
              <w:jc w:val="center"/>
            </w:pPr>
            <w:r>
              <w:rPr>
                <w:rFonts w:ascii="Calibri" w:hAnsi="Calibri" w:cs="Calibri"/>
                <w:color w:val="000000"/>
              </w:rPr>
              <w:t>996.6</w:t>
            </w:r>
          </w:p>
        </w:tc>
        <w:tc>
          <w:tcPr>
            <w:tcW w:w="1053" w:type="dxa"/>
            <w:vAlign w:val="bottom"/>
          </w:tcPr>
          <w:p w14:paraId="5E5388EF" w14:textId="7388DD86" w:rsidR="009C6996" w:rsidRDefault="009C6996" w:rsidP="009C6996">
            <w:pPr>
              <w:jc w:val="center"/>
            </w:pPr>
            <w:r>
              <w:rPr>
                <w:rFonts w:ascii="Calibri" w:hAnsi="Calibri" w:cs="Calibri"/>
                <w:color w:val="000000"/>
              </w:rPr>
              <w:t>976.4</w:t>
            </w:r>
          </w:p>
        </w:tc>
        <w:tc>
          <w:tcPr>
            <w:tcW w:w="787" w:type="dxa"/>
            <w:vAlign w:val="bottom"/>
          </w:tcPr>
          <w:p w14:paraId="3364D0FB" w14:textId="3F7381C8" w:rsidR="009C6996" w:rsidRDefault="009C6996" w:rsidP="009C6996">
            <w:pPr>
              <w:jc w:val="center"/>
            </w:pPr>
            <w:r>
              <w:rPr>
                <w:rFonts w:ascii="Calibri" w:hAnsi="Calibri" w:cs="Calibri"/>
                <w:color w:val="000000"/>
              </w:rPr>
              <w:t>-8%</w:t>
            </w:r>
          </w:p>
        </w:tc>
        <w:tc>
          <w:tcPr>
            <w:tcW w:w="787" w:type="dxa"/>
            <w:vAlign w:val="bottom"/>
          </w:tcPr>
          <w:p w14:paraId="45B912D0" w14:textId="4D46A23C" w:rsidR="009C6996" w:rsidRDefault="009C6996" w:rsidP="009C6996">
            <w:pPr>
              <w:jc w:val="center"/>
            </w:pPr>
            <w:r>
              <w:rPr>
                <w:rFonts w:ascii="Calibri" w:hAnsi="Calibri" w:cs="Calibri"/>
                <w:color w:val="000000"/>
              </w:rPr>
              <w:t>-10%</w:t>
            </w:r>
          </w:p>
        </w:tc>
        <w:tc>
          <w:tcPr>
            <w:tcW w:w="1053" w:type="dxa"/>
            <w:vAlign w:val="bottom"/>
          </w:tcPr>
          <w:p w14:paraId="05F60907" w14:textId="7858B7B3" w:rsidR="009C6996" w:rsidRDefault="009C6996" w:rsidP="009C6996">
            <w:pPr>
              <w:jc w:val="center"/>
            </w:pPr>
            <w:r>
              <w:rPr>
                <w:rFonts w:ascii="Calibri" w:hAnsi="Calibri" w:cs="Calibri"/>
                <w:color w:val="000000"/>
              </w:rPr>
              <w:t>934.0</w:t>
            </w:r>
          </w:p>
        </w:tc>
        <w:tc>
          <w:tcPr>
            <w:tcW w:w="1053" w:type="dxa"/>
            <w:vAlign w:val="bottom"/>
          </w:tcPr>
          <w:p w14:paraId="6813952B" w14:textId="67F27B8F" w:rsidR="009C6996" w:rsidRDefault="009C6996" w:rsidP="009C6996">
            <w:pPr>
              <w:jc w:val="center"/>
            </w:pPr>
            <w:r>
              <w:rPr>
                <w:rFonts w:ascii="Calibri" w:hAnsi="Calibri" w:cs="Calibri"/>
                <w:color w:val="000000"/>
              </w:rPr>
              <w:t>907.4</w:t>
            </w:r>
          </w:p>
        </w:tc>
        <w:tc>
          <w:tcPr>
            <w:tcW w:w="787" w:type="dxa"/>
            <w:vAlign w:val="bottom"/>
          </w:tcPr>
          <w:p w14:paraId="388B5D96" w14:textId="7565F93F" w:rsidR="009C6996" w:rsidRDefault="009C6996" w:rsidP="009C6996">
            <w:pPr>
              <w:jc w:val="center"/>
            </w:pPr>
            <w:r>
              <w:rPr>
                <w:rFonts w:ascii="Calibri" w:hAnsi="Calibri" w:cs="Calibri"/>
                <w:color w:val="000000"/>
              </w:rPr>
              <w:t>-14%</w:t>
            </w:r>
          </w:p>
        </w:tc>
        <w:tc>
          <w:tcPr>
            <w:tcW w:w="787" w:type="dxa"/>
            <w:vAlign w:val="bottom"/>
          </w:tcPr>
          <w:p w14:paraId="524E8A22" w14:textId="6417D65A" w:rsidR="009C6996" w:rsidRDefault="009C6996" w:rsidP="009C6996">
            <w:pPr>
              <w:jc w:val="center"/>
            </w:pPr>
            <w:r>
              <w:rPr>
                <w:rFonts w:ascii="Calibri" w:hAnsi="Calibri" w:cs="Calibri"/>
                <w:color w:val="000000"/>
              </w:rPr>
              <w:t>-16%</w:t>
            </w:r>
          </w:p>
        </w:tc>
      </w:tr>
      <w:tr w:rsidR="009C6996" w14:paraId="75491099" w14:textId="77777777" w:rsidTr="009C6996">
        <w:tc>
          <w:tcPr>
            <w:tcW w:w="1655" w:type="dxa"/>
            <w:vAlign w:val="bottom"/>
          </w:tcPr>
          <w:p w14:paraId="6AF5DA88" w14:textId="40537654" w:rsidR="009C6996" w:rsidRDefault="009C6996" w:rsidP="009C6996">
            <w:proofErr w:type="spellStart"/>
            <w:r>
              <w:rPr>
                <w:rFonts w:ascii="Calibri" w:hAnsi="Calibri" w:cs="Calibri"/>
                <w:color w:val="000000"/>
              </w:rPr>
              <w:t>ICHECSMHI</w:t>
            </w:r>
            <w:proofErr w:type="spellEnd"/>
          </w:p>
        </w:tc>
        <w:tc>
          <w:tcPr>
            <w:tcW w:w="1054" w:type="dxa"/>
            <w:vAlign w:val="bottom"/>
          </w:tcPr>
          <w:p w14:paraId="104C4C0E" w14:textId="02CC843C" w:rsidR="009C6996" w:rsidRDefault="009C6996" w:rsidP="009C6996">
            <w:pPr>
              <w:jc w:val="center"/>
            </w:pPr>
            <w:r>
              <w:rPr>
                <w:rFonts w:ascii="Calibri" w:hAnsi="Calibri" w:cs="Calibri"/>
                <w:color w:val="000000"/>
              </w:rPr>
              <w:t>1065.9</w:t>
            </w:r>
          </w:p>
        </w:tc>
        <w:tc>
          <w:tcPr>
            <w:tcW w:w="1053" w:type="dxa"/>
            <w:vAlign w:val="bottom"/>
          </w:tcPr>
          <w:p w14:paraId="74CD7509" w14:textId="541B7910" w:rsidR="009C6996" w:rsidRDefault="009C6996" w:rsidP="009C6996">
            <w:pPr>
              <w:jc w:val="center"/>
            </w:pPr>
            <w:r>
              <w:rPr>
                <w:rFonts w:ascii="Calibri" w:hAnsi="Calibri" w:cs="Calibri"/>
                <w:color w:val="000000"/>
              </w:rPr>
              <w:t>1077.9</w:t>
            </w:r>
          </w:p>
        </w:tc>
        <w:tc>
          <w:tcPr>
            <w:tcW w:w="787" w:type="dxa"/>
            <w:vAlign w:val="bottom"/>
          </w:tcPr>
          <w:p w14:paraId="719C04A9" w14:textId="29CAA3B3" w:rsidR="009C6996" w:rsidRDefault="009C6996" w:rsidP="009C6996">
            <w:pPr>
              <w:jc w:val="center"/>
            </w:pPr>
            <w:r>
              <w:rPr>
                <w:rFonts w:ascii="Calibri" w:hAnsi="Calibri" w:cs="Calibri"/>
                <w:color w:val="000000"/>
              </w:rPr>
              <w:t>-1%</w:t>
            </w:r>
          </w:p>
        </w:tc>
        <w:tc>
          <w:tcPr>
            <w:tcW w:w="787" w:type="dxa"/>
            <w:vAlign w:val="bottom"/>
          </w:tcPr>
          <w:p w14:paraId="090FCE30" w14:textId="5DF6E3F1" w:rsidR="009C6996" w:rsidRDefault="009C6996" w:rsidP="009C6996">
            <w:pPr>
              <w:jc w:val="center"/>
            </w:pPr>
            <w:r>
              <w:rPr>
                <w:rFonts w:ascii="Calibri" w:hAnsi="Calibri" w:cs="Calibri"/>
                <w:color w:val="000000"/>
              </w:rPr>
              <w:t>0%</w:t>
            </w:r>
          </w:p>
        </w:tc>
        <w:tc>
          <w:tcPr>
            <w:tcW w:w="1053" w:type="dxa"/>
            <w:vAlign w:val="bottom"/>
          </w:tcPr>
          <w:p w14:paraId="01DA53F4" w14:textId="754BEA30" w:rsidR="009C6996" w:rsidRDefault="009C6996" w:rsidP="009C6996">
            <w:pPr>
              <w:jc w:val="center"/>
            </w:pPr>
            <w:r>
              <w:rPr>
                <w:rFonts w:ascii="Calibri" w:hAnsi="Calibri" w:cs="Calibri"/>
                <w:color w:val="000000"/>
              </w:rPr>
              <w:t>1066.9</w:t>
            </w:r>
          </w:p>
        </w:tc>
        <w:tc>
          <w:tcPr>
            <w:tcW w:w="1053" w:type="dxa"/>
            <w:vAlign w:val="bottom"/>
          </w:tcPr>
          <w:p w14:paraId="3E65BAEA" w14:textId="2AEA2EA8" w:rsidR="009C6996" w:rsidRDefault="009C6996" w:rsidP="009C6996">
            <w:pPr>
              <w:jc w:val="center"/>
            </w:pPr>
            <w:r>
              <w:rPr>
                <w:rFonts w:ascii="Calibri" w:hAnsi="Calibri" w:cs="Calibri"/>
                <w:color w:val="000000"/>
              </w:rPr>
              <w:t>1077.4</w:t>
            </w:r>
          </w:p>
        </w:tc>
        <w:tc>
          <w:tcPr>
            <w:tcW w:w="787" w:type="dxa"/>
            <w:vAlign w:val="bottom"/>
          </w:tcPr>
          <w:p w14:paraId="5DE440EF" w14:textId="6908515C" w:rsidR="009C6996" w:rsidRDefault="009C6996" w:rsidP="009C6996">
            <w:pPr>
              <w:jc w:val="center"/>
            </w:pPr>
            <w:r>
              <w:rPr>
                <w:rFonts w:ascii="Calibri" w:hAnsi="Calibri" w:cs="Calibri"/>
                <w:color w:val="000000"/>
              </w:rPr>
              <w:t>-1%</w:t>
            </w:r>
          </w:p>
        </w:tc>
        <w:tc>
          <w:tcPr>
            <w:tcW w:w="787" w:type="dxa"/>
            <w:vAlign w:val="bottom"/>
          </w:tcPr>
          <w:p w14:paraId="5FC074AE" w14:textId="7F2618A6" w:rsidR="009C6996" w:rsidRDefault="009C6996" w:rsidP="009C6996">
            <w:pPr>
              <w:jc w:val="center"/>
            </w:pPr>
            <w:r>
              <w:rPr>
                <w:rFonts w:ascii="Calibri" w:hAnsi="Calibri" w:cs="Calibri"/>
                <w:color w:val="000000"/>
              </w:rPr>
              <w:t>0%</w:t>
            </w:r>
          </w:p>
        </w:tc>
      </w:tr>
      <w:tr w:rsidR="009C6996" w14:paraId="25F27799" w14:textId="77777777" w:rsidTr="009C6996">
        <w:tc>
          <w:tcPr>
            <w:tcW w:w="1655" w:type="dxa"/>
            <w:vAlign w:val="bottom"/>
          </w:tcPr>
          <w:p w14:paraId="636426BD" w14:textId="64C664FC" w:rsidR="009C6996" w:rsidRDefault="009C6996" w:rsidP="009C6996">
            <w:proofErr w:type="spellStart"/>
            <w:r>
              <w:rPr>
                <w:rFonts w:ascii="Calibri" w:hAnsi="Calibri" w:cs="Calibri"/>
                <w:color w:val="000000"/>
              </w:rPr>
              <w:t>IPSL</w:t>
            </w:r>
            <w:proofErr w:type="spellEnd"/>
          </w:p>
        </w:tc>
        <w:tc>
          <w:tcPr>
            <w:tcW w:w="1054" w:type="dxa"/>
            <w:vAlign w:val="bottom"/>
          </w:tcPr>
          <w:p w14:paraId="78BC6C3A" w14:textId="4DC82721" w:rsidR="009C6996" w:rsidRDefault="009C6996" w:rsidP="009C6996">
            <w:pPr>
              <w:jc w:val="center"/>
            </w:pPr>
            <w:r>
              <w:rPr>
                <w:rFonts w:ascii="Calibri" w:hAnsi="Calibri" w:cs="Calibri"/>
                <w:color w:val="000000"/>
              </w:rPr>
              <w:t>1089.4</w:t>
            </w:r>
          </w:p>
        </w:tc>
        <w:tc>
          <w:tcPr>
            <w:tcW w:w="1053" w:type="dxa"/>
            <w:vAlign w:val="bottom"/>
          </w:tcPr>
          <w:p w14:paraId="142F163A" w14:textId="06D91C1F" w:rsidR="009C6996" w:rsidRDefault="009C6996" w:rsidP="009C6996">
            <w:pPr>
              <w:jc w:val="center"/>
            </w:pPr>
            <w:r>
              <w:rPr>
                <w:rFonts w:ascii="Calibri" w:hAnsi="Calibri" w:cs="Calibri"/>
                <w:color w:val="000000"/>
              </w:rPr>
              <w:t>1160.3</w:t>
            </w:r>
          </w:p>
        </w:tc>
        <w:tc>
          <w:tcPr>
            <w:tcW w:w="787" w:type="dxa"/>
            <w:vAlign w:val="bottom"/>
          </w:tcPr>
          <w:p w14:paraId="03E9ABF5" w14:textId="63936D30" w:rsidR="009C6996" w:rsidRDefault="009C6996" w:rsidP="009C6996">
            <w:pPr>
              <w:jc w:val="center"/>
            </w:pPr>
            <w:r>
              <w:rPr>
                <w:rFonts w:ascii="Calibri" w:hAnsi="Calibri" w:cs="Calibri"/>
                <w:color w:val="000000"/>
              </w:rPr>
              <w:t>1%</w:t>
            </w:r>
          </w:p>
        </w:tc>
        <w:tc>
          <w:tcPr>
            <w:tcW w:w="787" w:type="dxa"/>
            <w:vAlign w:val="bottom"/>
          </w:tcPr>
          <w:p w14:paraId="6D746252" w14:textId="29D0C612" w:rsidR="009C6996" w:rsidRDefault="009C6996" w:rsidP="009C6996">
            <w:pPr>
              <w:jc w:val="center"/>
            </w:pPr>
            <w:r>
              <w:rPr>
                <w:rFonts w:ascii="Calibri" w:hAnsi="Calibri" w:cs="Calibri"/>
                <w:color w:val="000000"/>
              </w:rPr>
              <w:t>7%</w:t>
            </w:r>
          </w:p>
        </w:tc>
        <w:tc>
          <w:tcPr>
            <w:tcW w:w="1053" w:type="dxa"/>
            <w:vAlign w:val="bottom"/>
          </w:tcPr>
          <w:p w14:paraId="59D2F153" w14:textId="7F9203E9" w:rsidR="009C6996" w:rsidRDefault="009C6996" w:rsidP="009C6996">
            <w:pPr>
              <w:jc w:val="center"/>
            </w:pPr>
            <w:r>
              <w:rPr>
                <w:rFonts w:ascii="Calibri" w:hAnsi="Calibri" w:cs="Calibri"/>
                <w:color w:val="000000"/>
              </w:rPr>
              <w:t>1139.6</w:t>
            </w:r>
          </w:p>
        </w:tc>
        <w:tc>
          <w:tcPr>
            <w:tcW w:w="1053" w:type="dxa"/>
            <w:vAlign w:val="bottom"/>
          </w:tcPr>
          <w:p w14:paraId="24ECC6EC" w14:textId="4C40A72A" w:rsidR="009C6996" w:rsidRDefault="009C6996" w:rsidP="009C6996">
            <w:pPr>
              <w:jc w:val="center"/>
            </w:pPr>
            <w:r>
              <w:rPr>
                <w:rFonts w:ascii="Calibri" w:hAnsi="Calibri" w:cs="Calibri"/>
                <w:color w:val="000000"/>
              </w:rPr>
              <w:t>1205.3</w:t>
            </w:r>
          </w:p>
        </w:tc>
        <w:tc>
          <w:tcPr>
            <w:tcW w:w="787" w:type="dxa"/>
            <w:vAlign w:val="bottom"/>
          </w:tcPr>
          <w:p w14:paraId="329CF560" w14:textId="0B41BB70" w:rsidR="009C6996" w:rsidRDefault="009C6996" w:rsidP="009C6996">
            <w:pPr>
              <w:jc w:val="center"/>
            </w:pPr>
            <w:r>
              <w:rPr>
                <w:rFonts w:ascii="Calibri" w:hAnsi="Calibri" w:cs="Calibri"/>
                <w:color w:val="000000"/>
              </w:rPr>
              <w:t>5%</w:t>
            </w:r>
          </w:p>
        </w:tc>
        <w:tc>
          <w:tcPr>
            <w:tcW w:w="787" w:type="dxa"/>
            <w:vAlign w:val="bottom"/>
          </w:tcPr>
          <w:p w14:paraId="2A980B33" w14:textId="73C07773" w:rsidR="009C6996" w:rsidRDefault="009C6996" w:rsidP="009C6996">
            <w:pPr>
              <w:jc w:val="center"/>
            </w:pPr>
            <w:r>
              <w:rPr>
                <w:rFonts w:ascii="Calibri" w:hAnsi="Calibri" w:cs="Calibri"/>
                <w:color w:val="000000"/>
              </w:rPr>
              <w:t>11%</w:t>
            </w:r>
          </w:p>
        </w:tc>
      </w:tr>
      <w:tr w:rsidR="009C6996" w14:paraId="540CE4E7" w14:textId="77777777" w:rsidTr="009C6996">
        <w:tc>
          <w:tcPr>
            <w:tcW w:w="1655" w:type="dxa"/>
            <w:vAlign w:val="bottom"/>
          </w:tcPr>
          <w:p w14:paraId="3FEEF382" w14:textId="5063C42C" w:rsidR="009C6996" w:rsidRDefault="009C6996" w:rsidP="009C6996">
            <w:proofErr w:type="spellStart"/>
            <w:r>
              <w:rPr>
                <w:rFonts w:ascii="Calibri" w:hAnsi="Calibri" w:cs="Calibri"/>
                <w:color w:val="000000"/>
              </w:rPr>
              <w:t>MIROC</w:t>
            </w:r>
            <w:proofErr w:type="spellEnd"/>
          </w:p>
        </w:tc>
        <w:tc>
          <w:tcPr>
            <w:tcW w:w="1054" w:type="dxa"/>
            <w:vAlign w:val="bottom"/>
          </w:tcPr>
          <w:p w14:paraId="25A38B7D" w14:textId="0F3C3445" w:rsidR="009C6996" w:rsidRDefault="009C6996" w:rsidP="009C6996">
            <w:pPr>
              <w:jc w:val="center"/>
            </w:pPr>
            <w:r>
              <w:rPr>
                <w:rFonts w:ascii="Calibri" w:hAnsi="Calibri" w:cs="Calibri"/>
                <w:color w:val="000000"/>
              </w:rPr>
              <w:t>1039.6</w:t>
            </w:r>
          </w:p>
        </w:tc>
        <w:tc>
          <w:tcPr>
            <w:tcW w:w="1053" w:type="dxa"/>
            <w:vAlign w:val="bottom"/>
          </w:tcPr>
          <w:p w14:paraId="4D009A7E" w14:textId="13BECF7F" w:rsidR="009C6996" w:rsidRDefault="009C6996" w:rsidP="009C6996">
            <w:pPr>
              <w:jc w:val="center"/>
            </w:pPr>
            <w:r>
              <w:rPr>
                <w:rFonts w:ascii="Calibri" w:hAnsi="Calibri" w:cs="Calibri"/>
                <w:color w:val="000000"/>
              </w:rPr>
              <w:t>1028.0</w:t>
            </w:r>
          </w:p>
        </w:tc>
        <w:tc>
          <w:tcPr>
            <w:tcW w:w="787" w:type="dxa"/>
            <w:vAlign w:val="bottom"/>
          </w:tcPr>
          <w:p w14:paraId="7D179EC2" w14:textId="494B6F23" w:rsidR="009C6996" w:rsidRDefault="009C6996" w:rsidP="009C6996">
            <w:pPr>
              <w:jc w:val="center"/>
            </w:pPr>
            <w:r>
              <w:rPr>
                <w:rFonts w:ascii="Calibri" w:hAnsi="Calibri" w:cs="Calibri"/>
                <w:color w:val="000000"/>
              </w:rPr>
              <w:t>-4%</w:t>
            </w:r>
          </w:p>
        </w:tc>
        <w:tc>
          <w:tcPr>
            <w:tcW w:w="787" w:type="dxa"/>
            <w:vAlign w:val="bottom"/>
          </w:tcPr>
          <w:p w14:paraId="2B33AC91" w14:textId="6DF3804E" w:rsidR="009C6996" w:rsidRDefault="009C6996" w:rsidP="009C6996">
            <w:pPr>
              <w:jc w:val="center"/>
            </w:pPr>
            <w:r>
              <w:rPr>
                <w:rFonts w:ascii="Calibri" w:hAnsi="Calibri" w:cs="Calibri"/>
                <w:color w:val="000000"/>
              </w:rPr>
              <w:t>-5%</w:t>
            </w:r>
          </w:p>
        </w:tc>
        <w:tc>
          <w:tcPr>
            <w:tcW w:w="1053" w:type="dxa"/>
            <w:vAlign w:val="bottom"/>
          </w:tcPr>
          <w:p w14:paraId="495C7690" w14:textId="7ABF4A31" w:rsidR="009C6996" w:rsidRDefault="009C6996" w:rsidP="009C6996">
            <w:pPr>
              <w:jc w:val="center"/>
            </w:pPr>
            <w:r>
              <w:rPr>
                <w:rFonts w:ascii="Calibri" w:hAnsi="Calibri" w:cs="Calibri"/>
                <w:color w:val="000000"/>
              </w:rPr>
              <w:t>1068.3</w:t>
            </w:r>
          </w:p>
        </w:tc>
        <w:tc>
          <w:tcPr>
            <w:tcW w:w="1053" w:type="dxa"/>
            <w:vAlign w:val="bottom"/>
          </w:tcPr>
          <w:p w14:paraId="786FF384" w14:textId="4559F549" w:rsidR="009C6996" w:rsidRDefault="009C6996" w:rsidP="009C6996">
            <w:pPr>
              <w:jc w:val="center"/>
            </w:pPr>
            <w:r>
              <w:rPr>
                <w:rFonts w:ascii="Calibri" w:hAnsi="Calibri" w:cs="Calibri"/>
                <w:color w:val="000000"/>
              </w:rPr>
              <w:t>1034.2</w:t>
            </w:r>
          </w:p>
        </w:tc>
        <w:tc>
          <w:tcPr>
            <w:tcW w:w="787" w:type="dxa"/>
            <w:vAlign w:val="bottom"/>
          </w:tcPr>
          <w:p w14:paraId="681DE6A2" w14:textId="552F446A" w:rsidR="009C6996" w:rsidRDefault="009C6996" w:rsidP="009C6996">
            <w:pPr>
              <w:jc w:val="center"/>
            </w:pPr>
            <w:r>
              <w:rPr>
                <w:rFonts w:ascii="Calibri" w:hAnsi="Calibri" w:cs="Calibri"/>
                <w:color w:val="000000"/>
              </w:rPr>
              <w:t>-1%</w:t>
            </w:r>
          </w:p>
        </w:tc>
        <w:tc>
          <w:tcPr>
            <w:tcW w:w="787" w:type="dxa"/>
            <w:vAlign w:val="bottom"/>
          </w:tcPr>
          <w:p w14:paraId="79DDFBAC" w14:textId="11607E49" w:rsidR="009C6996" w:rsidRDefault="009C6996" w:rsidP="009C6996">
            <w:pPr>
              <w:jc w:val="center"/>
            </w:pPr>
            <w:r>
              <w:rPr>
                <w:rFonts w:ascii="Calibri" w:hAnsi="Calibri" w:cs="Calibri"/>
                <w:color w:val="000000"/>
              </w:rPr>
              <w:t>-4%</w:t>
            </w:r>
          </w:p>
        </w:tc>
      </w:tr>
      <w:tr w:rsidR="009C6996" w14:paraId="01BB7EA1" w14:textId="77777777" w:rsidTr="009C6996">
        <w:tc>
          <w:tcPr>
            <w:tcW w:w="1655" w:type="dxa"/>
            <w:vAlign w:val="bottom"/>
          </w:tcPr>
          <w:p w14:paraId="565DC147" w14:textId="26C28548" w:rsidR="009C6996" w:rsidRDefault="009C6996" w:rsidP="009C6996">
            <w:proofErr w:type="spellStart"/>
            <w:r>
              <w:rPr>
                <w:rFonts w:ascii="Calibri" w:hAnsi="Calibri" w:cs="Calibri"/>
                <w:color w:val="000000"/>
              </w:rPr>
              <w:t>MOHCCCLM</w:t>
            </w:r>
            <w:proofErr w:type="spellEnd"/>
          </w:p>
        </w:tc>
        <w:tc>
          <w:tcPr>
            <w:tcW w:w="1054" w:type="dxa"/>
            <w:vAlign w:val="bottom"/>
          </w:tcPr>
          <w:p w14:paraId="202E6C8D" w14:textId="7EB7302F" w:rsidR="009C6996" w:rsidRDefault="009C6996" w:rsidP="009C6996">
            <w:pPr>
              <w:jc w:val="center"/>
            </w:pPr>
            <w:r>
              <w:rPr>
                <w:rFonts w:ascii="Calibri" w:hAnsi="Calibri" w:cs="Calibri"/>
                <w:color w:val="000000"/>
              </w:rPr>
              <w:t>1002.0</w:t>
            </w:r>
          </w:p>
        </w:tc>
        <w:tc>
          <w:tcPr>
            <w:tcW w:w="1053" w:type="dxa"/>
            <w:vAlign w:val="bottom"/>
          </w:tcPr>
          <w:p w14:paraId="65CCA68B" w14:textId="752F7C97" w:rsidR="009C6996" w:rsidRDefault="009C6996" w:rsidP="009C6996">
            <w:pPr>
              <w:jc w:val="center"/>
            </w:pPr>
            <w:r>
              <w:rPr>
                <w:rFonts w:ascii="Calibri" w:hAnsi="Calibri" w:cs="Calibri"/>
                <w:color w:val="000000"/>
              </w:rPr>
              <w:t>986.1</w:t>
            </w:r>
          </w:p>
        </w:tc>
        <w:tc>
          <w:tcPr>
            <w:tcW w:w="787" w:type="dxa"/>
            <w:vAlign w:val="bottom"/>
          </w:tcPr>
          <w:p w14:paraId="3E7AFD58" w14:textId="318E3470" w:rsidR="009C6996" w:rsidRDefault="009C6996" w:rsidP="009C6996">
            <w:pPr>
              <w:jc w:val="center"/>
            </w:pPr>
            <w:r>
              <w:rPr>
                <w:rFonts w:ascii="Calibri" w:hAnsi="Calibri" w:cs="Calibri"/>
                <w:color w:val="000000"/>
              </w:rPr>
              <w:t>-7%</w:t>
            </w:r>
          </w:p>
        </w:tc>
        <w:tc>
          <w:tcPr>
            <w:tcW w:w="787" w:type="dxa"/>
            <w:vAlign w:val="bottom"/>
          </w:tcPr>
          <w:p w14:paraId="771E15F5" w14:textId="377E6928" w:rsidR="009C6996" w:rsidRDefault="009C6996" w:rsidP="009C6996">
            <w:pPr>
              <w:jc w:val="center"/>
            </w:pPr>
            <w:r>
              <w:rPr>
                <w:rFonts w:ascii="Calibri" w:hAnsi="Calibri" w:cs="Calibri"/>
                <w:color w:val="000000"/>
              </w:rPr>
              <w:t>-9%</w:t>
            </w:r>
          </w:p>
        </w:tc>
        <w:tc>
          <w:tcPr>
            <w:tcW w:w="1053" w:type="dxa"/>
            <w:vAlign w:val="bottom"/>
          </w:tcPr>
          <w:p w14:paraId="77661F71" w14:textId="2528E3FB" w:rsidR="009C6996" w:rsidRDefault="009C6996" w:rsidP="009C6996">
            <w:pPr>
              <w:jc w:val="center"/>
            </w:pPr>
            <w:r>
              <w:rPr>
                <w:rFonts w:ascii="Calibri" w:hAnsi="Calibri" w:cs="Calibri"/>
                <w:color w:val="000000"/>
              </w:rPr>
              <w:t>982.5</w:t>
            </w:r>
          </w:p>
        </w:tc>
        <w:tc>
          <w:tcPr>
            <w:tcW w:w="1053" w:type="dxa"/>
            <w:vAlign w:val="bottom"/>
          </w:tcPr>
          <w:p w14:paraId="583D54AF" w14:textId="318DA712" w:rsidR="009C6996" w:rsidRDefault="009C6996" w:rsidP="009C6996">
            <w:pPr>
              <w:jc w:val="center"/>
            </w:pPr>
            <w:r>
              <w:rPr>
                <w:rFonts w:ascii="Calibri" w:hAnsi="Calibri" w:cs="Calibri"/>
                <w:color w:val="000000"/>
              </w:rPr>
              <w:t>990.6</w:t>
            </w:r>
          </w:p>
        </w:tc>
        <w:tc>
          <w:tcPr>
            <w:tcW w:w="787" w:type="dxa"/>
            <w:vAlign w:val="bottom"/>
          </w:tcPr>
          <w:p w14:paraId="69E1A8FC" w14:textId="2FA23B0E" w:rsidR="009C6996" w:rsidRDefault="009C6996" w:rsidP="009C6996">
            <w:pPr>
              <w:jc w:val="center"/>
            </w:pPr>
            <w:r>
              <w:rPr>
                <w:rFonts w:ascii="Calibri" w:hAnsi="Calibri" w:cs="Calibri"/>
                <w:color w:val="000000"/>
              </w:rPr>
              <w:t>-9%</w:t>
            </w:r>
          </w:p>
        </w:tc>
        <w:tc>
          <w:tcPr>
            <w:tcW w:w="787" w:type="dxa"/>
            <w:vAlign w:val="bottom"/>
          </w:tcPr>
          <w:p w14:paraId="43E6A101" w14:textId="7DC050FD" w:rsidR="009C6996" w:rsidRDefault="009C6996" w:rsidP="009C6996">
            <w:pPr>
              <w:jc w:val="center"/>
            </w:pPr>
            <w:r>
              <w:rPr>
                <w:rFonts w:ascii="Calibri" w:hAnsi="Calibri" w:cs="Calibri"/>
                <w:color w:val="000000"/>
              </w:rPr>
              <w:t>-8%</w:t>
            </w:r>
          </w:p>
        </w:tc>
      </w:tr>
      <w:tr w:rsidR="009C6996" w14:paraId="09E22D3F" w14:textId="77777777" w:rsidTr="009C6996">
        <w:tc>
          <w:tcPr>
            <w:tcW w:w="1655" w:type="dxa"/>
            <w:vAlign w:val="bottom"/>
          </w:tcPr>
          <w:p w14:paraId="26F53380" w14:textId="5DD3C348" w:rsidR="009C6996" w:rsidRDefault="009C6996" w:rsidP="009C6996">
            <w:proofErr w:type="spellStart"/>
            <w:r>
              <w:rPr>
                <w:rFonts w:ascii="Calibri" w:hAnsi="Calibri" w:cs="Calibri"/>
                <w:color w:val="000000"/>
              </w:rPr>
              <w:t>MOHCKNMI</w:t>
            </w:r>
            <w:proofErr w:type="spellEnd"/>
          </w:p>
        </w:tc>
        <w:tc>
          <w:tcPr>
            <w:tcW w:w="1054" w:type="dxa"/>
            <w:vAlign w:val="bottom"/>
          </w:tcPr>
          <w:p w14:paraId="1EEC7D17" w14:textId="56984029" w:rsidR="009C6996" w:rsidRDefault="009C6996" w:rsidP="009C6996">
            <w:pPr>
              <w:jc w:val="center"/>
            </w:pPr>
            <w:r>
              <w:rPr>
                <w:rFonts w:ascii="Calibri" w:hAnsi="Calibri" w:cs="Calibri"/>
                <w:color w:val="000000"/>
              </w:rPr>
              <w:t>1015.5</w:t>
            </w:r>
          </w:p>
        </w:tc>
        <w:tc>
          <w:tcPr>
            <w:tcW w:w="1053" w:type="dxa"/>
            <w:vAlign w:val="bottom"/>
          </w:tcPr>
          <w:p w14:paraId="27C57498" w14:textId="6BAC7481" w:rsidR="009C6996" w:rsidRDefault="009C6996" w:rsidP="009C6996">
            <w:pPr>
              <w:jc w:val="center"/>
            </w:pPr>
            <w:r>
              <w:rPr>
                <w:rFonts w:ascii="Calibri" w:hAnsi="Calibri" w:cs="Calibri"/>
                <w:color w:val="000000"/>
              </w:rPr>
              <w:t>1006.9</w:t>
            </w:r>
          </w:p>
        </w:tc>
        <w:tc>
          <w:tcPr>
            <w:tcW w:w="787" w:type="dxa"/>
            <w:vAlign w:val="bottom"/>
          </w:tcPr>
          <w:p w14:paraId="6F08E41A" w14:textId="0794ED6A" w:rsidR="009C6996" w:rsidRDefault="009C6996" w:rsidP="009C6996">
            <w:pPr>
              <w:jc w:val="center"/>
            </w:pPr>
            <w:r>
              <w:rPr>
                <w:rFonts w:ascii="Calibri" w:hAnsi="Calibri" w:cs="Calibri"/>
                <w:color w:val="000000"/>
              </w:rPr>
              <w:t>-6%</w:t>
            </w:r>
          </w:p>
        </w:tc>
        <w:tc>
          <w:tcPr>
            <w:tcW w:w="787" w:type="dxa"/>
            <w:vAlign w:val="bottom"/>
          </w:tcPr>
          <w:p w14:paraId="5D16B373" w14:textId="7764B2BA" w:rsidR="009C6996" w:rsidRDefault="009C6996" w:rsidP="009C6996">
            <w:pPr>
              <w:jc w:val="center"/>
            </w:pPr>
            <w:r>
              <w:rPr>
                <w:rFonts w:ascii="Calibri" w:hAnsi="Calibri" w:cs="Calibri"/>
                <w:color w:val="000000"/>
              </w:rPr>
              <w:t>-7%</w:t>
            </w:r>
          </w:p>
        </w:tc>
        <w:tc>
          <w:tcPr>
            <w:tcW w:w="1053" w:type="dxa"/>
            <w:vAlign w:val="bottom"/>
          </w:tcPr>
          <w:p w14:paraId="2CFD284A" w14:textId="53AD7A2D" w:rsidR="009C6996" w:rsidRDefault="009C6996" w:rsidP="009C6996">
            <w:pPr>
              <w:jc w:val="center"/>
            </w:pPr>
            <w:r>
              <w:rPr>
                <w:rFonts w:ascii="Calibri" w:hAnsi="Calibri" w:cs="Calibri"/>
                <w:color w:val="000000"/>
              </w:rPr>
              <w:t>1045.8</w:t>
            </w:r>
          </w:p>
        </w:tc>
        <w:tc>
          <w:tcPr>
            <w:tcW w:w="1053" w:type="dxa"/>
            <w:vAlign w:val="bottom"/>
          </w:tcPr>
          <w:p w14:paraId="4AEF2083" w14:textId="2919C1CE" w:rsidR="009C6996" w:rsidRDefault="009C6996" w:rsidP="009C6996">
            <w:pPr>
              <w:jc w:val="center"/>
            </w:pPr>
            <w:r>
              <w:rPr>
                <w:rFonts w:ascii="Calibri" w:hAnsi="Calibri" w:cs="Calibri"/>
                <w:color w:val="000000"/>
              </w:rPr>
              <w:t>1015.1</w:t>
            </w:r>
          </w:p>
        </w:tc>
        <w:tc>
          <w:tcPr>
            <w:tcW w:w="787" w:type="dxa"/>
            <w:vAlign w:val="bottom"/>
          </w:tcPr>
          <w:p w14:paraId="1488870D" w14:textId="00687F68" w:rsidR="009C6996" w:rsidRDefault="009C6996" w:rsidP="009C6996">
            <w:pPr>
              <w:jc w:val="center"/>
            </w:pPr>
            <w:r>
              <w:rPr>
                <w:rFonts w:ascii="Calibri" w:hAnsi="Calibri" w:cs="Calibri"/>
                <w:color w:val="000000"/>
              </w:rPr>
              <w:t>-3%</w:t>
            </w:r>
          </w:p>
        </w:tc>
        <w:tc>
          <w:tcPr>
            <w:tcW w:w="787" w:type="dxa"/>
            <w:vAlign w:val="bottom"/>
          </w:tcPr>
          <w:p w14:paraId="52BF2458" w14:textId="43EC7AF1" w:rsidR="009C6996" w:rsidRDefault="009C6996" w:rsidP="009C6996">
            <w:pPr>
              <w:jc w:val="center"/>
            </w:pPr>
            <w:r>
              <w:rPr>
                <w:rFonts w:ascii="Calibri" w:hAnsi="Calibri" w:cs="Calibri"/>
                <w:color w:val="000000"/>
              </w:rPr>
              <w:t>-6%</w:t>
            </w:r>
          </w:p>
        </w:tc>
      </w:tr>
      <w:tr w:rsidR="009C6996" w14:paraId="62BB4F1D" w14:textId="77777777" w:rsidTr="009C6996">
        <w:tc>
          <w:tcPr>
            <w:tcW w:w="1655" w:type="dxa"/>
            <w:vAlign w:val="bottom"/>
          </w:tcPr>
          <w:p w14:paraId="5359352C" w14:textId="4533F830" w:rsidR="009C6996" w:rsidRDefault="009C6996" w:rsidP="009C6996">
            <w:proofErr w:type="spellStart"/>
            <w:r>
              <w:rPr>
                <w:rFonts w:ascii="Calibri" w:hAnsi="Calibri" w:cs="Calibri"/>
                <w:color w:val="000000"/>
              </w:rPr>
              <w:t>MOHCSMHI</w:t>
            </w:r>
            <w:proofErr w:type="spellEnd"/>
          </w:p>
        </w:tc>
        <w:tc>
          <w:tcPr>
            <w:tcW w:w="1054" w:type="dxa"/>
            <w:vAlign w:val="bottom"/>
          </w:tcPr>
          <w:p w14:paraId="7D141E48" w14:textId="27F64FB0" w:rsidR="009C6996" w:rsidRDefault="009C6996" w:rsidP="009C6996">
            <w:pPr>
              <w:jc w:val="center"/>
            </w:pPr>
            <w:r>
              <w:rPr>
                <w:rFonts w:ascii="Calibri" w:hAnsi="Calibri" w:cs="Calibri"/>
                <w:color w:val="000000"/>
              </w:rPr>
              <w:t>1062.8</w:t>
            </w:r>
          </w:p>
        </w:tc>
        <w:tc>
          <w:tcPr>
            <w:tcW w:w="1053" w:type="dxa"/>
            <w:vAlign w:val="bottom"/>
          </w:tcPr>
          <w:p w14:paraId="2059C076" w14:textId="744403B6" w:rsidR="009C6996" w:rsidRDefault="009C6996" w:rsidP="009C6996">
            <w:pPr>
              <w:jc w:val="center"/>
            </w:pPr>
            <w:r>
              <w:rPr>
                <w:rFonts w:ascii="Calibri" w:hAnsi="Calibri" w:cs="Calibri"/>
                <w:color w:val="000000"/>
              </w:rPr>
              <w:t>1096.8</w:t>
            </w:r>
          </w:p>
        </w:tc>
        <w:tc>
          <w:tcPr>
            <w:tcW w:w="787" w:type="dxa"/>
            <w:vAlign w:val="bottom"/>
          </w:tcPr>
          <w:p w14:paraId="4AB5DC93" w14:textId="6D2984C0" w:rsidR="009C6996" w:rsidRDefault="009C6996" w:rsidP="009C6996">
            <w:pPr>
              <w:jc w:val="center"/>
            </w:pPr>
            <w:r>
              <w:rPr>
                <w:rFonts w:ascii="Calibri" w:hAnsi="Calibri" w:cs="Calibri"/>
                <w:color w:val="000000"/>
              </w:rPr>
              <w:t>-2%</w:t>
            </w:r>
          </w:p>
        </w:tc>
        <w:tc>
          <w:tcPr>
            <w:tcW w:w="787" w:type="dxa"/>
            <w:vAlign w:val="bottom"/>
          </w:tcPr>
          <w:p w14:paraId="2E3942CA" w14:textId="6CD6AB44" w:rsidR="009C6996" w:rsidRDefault="009C6996" w:rsidP="009C6996">
            <w:pPr>
              <w:jc w:val="center"/>
            </w:pPr>
            <w:r>
              <w:rPr>
                <w:rFonts w:ascii="Calibri" w:hAnsi="Calibri" w:cs="Calibri"/>
                <w:color w:val="000000"/>
              </w:rPr>
              <w:t>1%</w:t>
            </w:r>
          </w:p>
        </w:tc>
        <w:tc>
          <w:tcPr>
            <w:tcW w:w="1053" w:type="dxa"/>
            <w:vAlign w:val="bottom"/>
          </w:tcPr>
          <w:p w14:paraId="11B8C387" w14:textId="3D1CD5E5" w:rsidR="009C6996" w:rsidRDefault="009C6996" w:rsidP="009C6996">
            <w:pPr>
              <w:jc w:val="center"/>
            </w:pPr>
            <w:r>
              <w:rPr>
                <w:rFonts w:ascii="Calibri" w:hAnsi="Calibri" w:cs="Calibri"/>
                <w:color w:val="000000"/>
              </w:rPr>
              <w:t>1098.7</w:t>
            </w:r>
          </w:p>
        </w:tc>
        <w:tc>
          <w:tcPr>
            <w:tcW w:w="1053" w:type="dxa"/>
            <w:vAlign w:val="bottom"/>
          </w:tcPr>
          <w:p w14:paraId="65C403A4" w14:textId="29015CE7" w:rsidR="009C6996" w:rsidRDefault="009C6996" w:rsidP="009C6996">
            <w:pPr>
              <w:jc w:val="center"/>
            </w:pPr>
            <w:r>
              <w:rPr>
                <w:rFonts w:ascii="Calibri" w:hAnsi="Calibri" w:cs="Calibri"/>
                <w:color w:val="000000"/>
              </w:rPr>
              <w:t>1049.4</w:t>
            </w:r>
          </w:p>
        </w:tc>
        <w:tc>
          <w:tcPr>
            <w:tcW w:w="787" w:type="dxa"/>
            <w:vAlign w:val="bottom"/>
          </w:tcPr>
          <w:p w14:paraId="42156A1C" w14:textId="395A37CD" w:rsidR="009C6996" w:rsidRDefault="009C6996" w:rsidP="009C6996">
            <w:pPr>
              <w:jc w:val="center"/>
            </w:pPr>
            <w:r>
              <w:rPr>
                <w:rFonts w:ascii="Calibri" w:hAnsi="Calibri" w:cs="Calibri"/>
                <w:color w:val="000000"/>
              </w:rPr>
              <w:t>2%</w:t>
            </w:r>
          </w:p>
        </w:tc>
        <w:tc>
          <w:tcPr>
            <w:tcW w:w="787" w:type="dxa"/>
            <w:vAlign w:val="bottom"/>
          </w:tcPr>
          <w:p w14:paraId="2BCC96A0" w14:textId="551B8DE9" w:rsidR="009C6996" w:rsidRDefault="009C6996" w:rsidP="009C6996">
            <w:pPr>
              <w:jc w:val="center"/>
            </w:pPr>
            <w:r>
              <w:rPr>
                <w:rFonts w:ascii="Calibri" w:hAnsi="Calibri" w:cs="Calibri"/>
                <w:color w:val="000000"/>
              </w:rPr>
              <w:t>-3%</w:t>
            </w:r>
          </w:p>
        </w:tc>
      </w:tr>
      <w:tr w:rsidR="009C6996" w14:paraId="5C8E4BE5" w14:textId="77777777" w:rsidTr="009C6996">
        <w:tc>
          <w:tcPr>
            <w:tcW w:w="1655" w:type="dxa"/>
            <w:vAlign w:val="bottom"/>
          </w:tcPr>
          <w:p w14:paraId="668413CC" w14:textId="2210BB18" w:rsidR="009C6996" w:rsidRDefault="009C6996" w:rsidP="009C6996">
            <w:proofErr w:type="spellStart"/>
            <w:r>
              <w:rPr>
                <w:rFonts w:ascii="Calibri" w:hAnsi="Calibri" w:cs="Calibri"/>
                <w:color w:val="000000"/>
              </w:rPr>
              <w:t>MPICCLM</w:t>
            </w:r>
            <w:proofErr w:type="spellEnd"/>
          </w:p>
        </w:tc>
        <w:tc>
          <w:tcPr>
            <w:tcW w:w="1054" w:type="dxa"/>
            <w:vAlign w:val="bottom"/>
          </w:tcPr>
          <w:p w14:paraId="6C9E004E" w14:textId="30543D9C" w:rsidR="009C6996" w:rsidRDefault="009C6996" w:rsidP="009C6996">
            <w:pPr>
              <w:jc w:val="center"/>
            </w:pPr>
            <w:r>
              <w:rPr>
                <w:rFonts w:ascii="Calibri" w:hAnsi="Calibri" w:cs="Calibri"/>
                <w:color w:val="000000"/>
              </w:rPr>
              <w:t>980.4</w:t>
            </w:r>
          </w:p>
        </w:tc>
        <w:tc>
          <w:tcPr>
            <w:tcW w:w="1053" w:type="dxa"/>
            <w:vAlign w:val="bottom"/>
          </w:tcPr>
          <w:p w14:paraId="73F87197" w14:textId="7A0798D1" w:rsidR="009C6996" w:rsidRDefault="009C6996" w:rsidP="009C6996">
            <w:pPr>
              <w:jc w:val="center"/>
            </w:pPr>
            <w:r>
              <w:rPr>
                <w:rFonts w:ascii="Calibri" w:hAnsi="Calibri" w:cs="Calibri"/>
                <w:color w:val="000000"/>
              </w:rPr>
              <w:t>971.4</w:t>
            </w:r>
          </w:p>
        </w:tc>
        <w:tc>
          <w:tcPr>
            <w:tcW w:w="787" w:type="dxa"/>
            <w:vAlign w:val="bottom"/>
          </w:tcPr>
          <w:p w14:paraId="33F339FB" w14:textId="027530BD" w:rsidR="009C6996" w:rsidRDefault="009C6996" w:rsidP="009C6996">
            <w:pPr>
              <w:jc w:val="center"/>
            </w:pPr>
            <w:r>
              <w:rPr>
                <w:rFonts w:ascii="Calibri" w:hAnsi="Calibri" w:cs="Calibri"/>
                <w:color w:val="000000"/>
              </w:rPr>
              <w:t>-9%</w:t>
            </w:r>
          </w:p>
        </w:tc>
        <w:tc>
          <w:tcPr>
            <w:tcW w:w="787" w:type="dxa"/>
            <w:vAlign w:val="bottom"/>
          </w:tcPr>
          <w:p w14:paraId="1D2AB10F" w14:textId="64DB7ED3" w:rsidR="009C6996" w:rsidRDefault="009C6996" w:rsidP="009C6996">
            <w:pPr>
              <w:jc w:val="center"/>
            </w:pPr>
            <w:r>
              <w:rPr>
                <w:rFonts w:ascii="Calibri" w:hAnsi="Calibri" w:cs="Calibri"/>
                <w:color w:val="000000"/>
              </w:rPr>
              <w:t>-10%</w:t>
            </w:r>
          </w:p>
        </w:tc>
        <w:tc>
          <w:tcPr>
            <w:tcW w:w="1053" w:type="dxa"/>
            <w:vAlign w:val="bottom"/>
          </w:tcPr>
          <w:p w14:paraId="2B788E34" w14:textId="5B439B59" w:rsidR="009C6996" w:rsidRDefault="009C6996" w:rsidP="009C6996">
            <w:pPr>
              <w:jc w:val="center"/>
            </w:pPr>
            <w:r>
              <w:rPr>
                <w:rFonts w:ascii="Calibri" w:hAnsi="Calibri" w:cs="Calibri"/>
                <w:color w:val="000000"/>
              </w:rPr>
              <w:t>995.3</w:t>
            </w:r>
          </w:p>
        </w:tc>
        <w:tc>
          <w:tcPr>
            <w:tcW w:w="1053" w:type="dxa"/>
            <w:vAlign w:val="bottom"/>
          </w:tcPr>
          <w:p w14:paraId="09D74207" w14:textId="11763BE7" w:rsidR="009C6996" w:rsidRDefault="009C6996" w:rsidP="009C6996">
            <w:pPr>
              <w:jc w:val="center"/>
            </w:pPr>
            <w:r>
              <w:rPr>
                <w:rFonts w:ascii="Calibri" w:hAnsi="Calibri" w:cs="Calibri"/>
                <w:color w:val="000000"/>
              </w:rPr>
              <w:t>959.2</w:t>
            </w:r>
          </w:p>
        </w:tc>
        <w:tc>
          <w:tcPr>
            <w:tcW w:w="787" w:type="dxa"/>
            <w:vAlign w:val="bottom"/>
          </w:tcPr>
          <w:p w14:paraId="40F350EF" w14:textId="596FFFC9" w:rsidR="009C6996" w:rsidRDefault="009C6996" w:rsidP="009C6996">
            <w:pPr>
              <w:jc w:val="center"/>
            </w:pPr>
            <w:r>
              <w:rPr>
                <w:rFonts w:ascii="Calibri" w:hAnsi="Calibri" w:cs="Calibri"/>
                <w:color w:val="000000"/>
              </w:rPr>
              <w:t>-8%</w:t>
            </w:r>
          </w:p>
        </w:tc>
        <w:tc>
          <w:tcPr>
            <w:tcW w:w="787" w:type="dxa"/>
            <w:vAlign w:val="bottom"/>
          </w:tcPr>
          <w:p w14:paraId="220CB527" w14:textId="38B497F7" w:rsidR="009C6996" w:rsidRDefault="009C6996" w:rsidP="009C6996">
            <w:pPr>
              <w:jc w:val="center"/>
            </w:pPr>
            <w:r>
              <w:rPr>
                <w:rFonts w:ascii="Calibri" w:hAnsi="Calibri" w:cs="Calibri"/>
                <w:color w:val="000000"/>
              </w:rPr>
              <w:t>-11%</w:t>
            </w:r>
          </w:p>
        </w:tc>
      </w:tr>
      <w:tr w:rsidR="009C6996" w14:paraId="52E812D0" w14:textId="77777777" w:rsidTr="009C6996">
        <w:tc>
          <w:tcPr>
            <w:tcW w:w="1655" w:type="dxa"/>
            <w:vAlign w:val="bottom"/>
          </w:tcPr>
          <w:p w14:paraId="5A0268E8" w14:textId="01536D52" w:rsidR="009C6996" w:rsidRDefault="009C6996" w:rsidP="009C6996">
            <w:proofErr w:type="spellStart"/>
            <w:r>
              <w:rPr>
                <w:rFonts w:ascii="Calibri" w:hAnsi="Calibri" w:cs="Calibri"/>
                <w:color w:val="000000"/>
              </w:rPr>
              <w:t>MPIREMO</w:t>
            </w:r>
            <w:proofErr w:type="spellEnd"/>
          </w:p>
        </w:tc>
        <w:tc>
          <w:tcPr>
            <w:tcW w:w="1054" w:type="dxa"/>
            <w:vAlign w:val="bottom"/>
          </w:tcPr>
          <w:p w14:paraId="065F4879" w14:textId="5F91BC3C" w:rsidR="009C6996" w:rsidRDefault="009C6996" w:rsidP="009C6996">
            <w:pPr>
              <w:jc w:val="center"/>
            </w:pPr>
            <w:r>
              <w:rPr>
                <w:rFonts w:ascii="Calibri" w:hAnsi="Calibri" w:cs="Calibri"/>
                <w:color w:val="000000"/>
              </w:rPr>
              <w:t>1037.5</w:t>
            </w:r>
          </w:p>
        </w:tc>
        <w:tc>
          <w:tcPr>
            <w:tcW w:w="1053" w:type="dxa"/>
            <w:vAlign w:val="bottom"/>
          </w:tcPr>
          <w:p w14:paraId="297F6885" w14:textId="1A2A9CDB" w:rsidR="009C6996" w:rsidRDefault="009C6996" w:rsidP="009C6996">
            <w:pPr>
              <w:jc w:val="center"/>
            </w:pPr>
            <w:r>
              <w:rPr>
                <w:rFonts w:ascii="Calibri" w:hAnsi="Calibri" w:cs="Calibri"/>
                <w:color w:val="000000"/>
              </w:rPr>
              <w:t>1019.9</w:t>
            </w:r>
          </w:p>
        </w:tc>
        <w:tc>
          <w:tcPr>
            <w:tcW w:w="787" w:type="dxa"/>
            <w:vAlign w:val="bottom"/>
          </w:tcPr>
          <w:p w14:paraId="5BE3164F" w14:textId="539D5F63" w:rsidR="009C6996" w:rsidRDefault="009C6996" w:rsidP="009C6996">
            <w:pPr>
              <w:jc w:val="center"/>
            </w:pPr>
            <w:r>
              <w:rPr>
                <w:rFonts w:ascii="Calibri" w:hAnsi="Calibri" w:cs="Calibri"/>
                <w:color w:val="000000"/>
              </w:rPr>
              <w:t>-4%</w:t>
            </w:r>
          </w:p>
        </w:tc>
        <w:tc>
          <w:tcPr>
            <w:tcW w:w="787" w:type="dxa"/>
            <w:vAlign w:val="bottom"/>
          </w:tcPr>
          <w:p w14:paraId="17D980CC" w14:textId="576137AC" w:rsidR="009C6996" w:rsidRDefault="009C6996" w:rsidP="009C6996">
            <w:pPr>
              <w:jc w:val="center"/>
            </w:pPr>
            <w:r>
              <w:rPr>
                <w:rFonts w:ascii="Calibri" w:hAnsi="Calibri" w:cs="Calibri"/>
                <w:color w:val="000000"/>
              </w:rPr>
              <w:t>-6%</w:t>
            </w:r>
          </w:p>
        </w:tc>
        <w:tc>
          <w:tcPr>
            <w:tcW w:w="1053" w:type="dxa"/>
            <w:vAlign w:val="bottom"/>
          </w:tcPr>
          <w:p w14:paraId="1148259E" w14:textId="088733E8" w:rsidR="009C6996" w:rsidRDefault="009C6996" w:rsidP="009C6996">
            <w:pPr>
              <w:jc w:val="center"/>
            </w:pPr>
            <w:r>
              <w:rPr>
                <w:rFonts w:ascii="Calibri" w:hAnsi="Calibri" w:cs="Calibri"/>
                <w:color w:val="000000"/>
              </w:rPr>
              <w:t>1031.0</w:t>
            </w:r>
          </w:p>
        </w:tc>
        <w:tc>
          <w:tcPr>
            <w:tcW w:w="1053" w:type="dxa"/>
            <w:vAlign w:val="bottom"/>
          </w:tcPr>
          <w:p w14:paraId="0E2EDAB8" w14:textId="17086857" w:rsidR="009C6996" w:rsidRDefault="009C6996" w:rsidP="009C6996">
            <w:pPr>
              <w:jc w:val="center"/>
            </w:pPr>
            <w:r>
              <w:rPr>
                <w:rFonts w:ascii="Calibri" w:hAnsi="Calibri" w:cs="Calibri"/>
                <w:color w:val="000000"/>
              </w:rPr>
              <w:t>1021.9</w:t>
            </w:r>
          </w:p>
        </w:tc>
        <w:tc>
          <w:tcPr>
            <w:tcW w:w="787" w:type="dxa"/>
            <w:vAlign w:val="bottom"/>
          </w:tcPr>
          <w:p w14:paraId="05272913" w14:textId="264BDC5B" w:rsidR="009C6996" w:rsidRDefault="009C6996" w:rsidP="009C6996">
            <w:pPr>
              <w:jc w:val="center"/>
            </w:pPr>
            <w:r>
              <w:rPr>
                <w:rFonts w:ascii="Calibri" w:hAnsi="Calibri" w:cs="Calibri"/>
                <w:color w:val="000000"/>
              </w:rPr>
              <w:t>-5%</w:t>
            </w:r>
          </w:p>
        </w:tc>
        <w:tc>
          <w:tcPr>
            <w:tcW w:w="787" w:type="dxa"/>
            <w:vAlign w:val="bottom"/>
          </w:tcPr>
          <w:p w14:paraId="368978B2" w14:textId="4751691F" w:rsidR="009C6996" w:rsidRDefault="009C6996" w:rsidP="009C6996">
            <w:pPr>
              <w:jc w:val="center"/>
            </w:pPr>
            <w:r>
              <w:rPr>
                <w:rFonts w:ascii="Calibri" w:hAnsi="Calibri" w:cs="Calibri"/>
                <w:color w:val="000000"/>
              </w:rPr>
              <w:t>-6%</w:t>
            </w:r>
          </w:p>
        </w:tc>
      </w:tr>
      <w:tr w:rsidR="009C6996" w14:paraId="01A99A9F" w14:textId="77777777" w:rsidTr="009C6996">
        <w:tc>
          <w:tcPr>
            <w:tcW w:w="1655" w:type="dxa"/>
            <w:vAlign w:val="bottom"/>
          </w:tcPr>
          <w:p w14:paraId="2C26A0B6" w14:textId="5927DE6B" w:rsidR="009C6996" w:rsidRDefault="009C6996" w:rsidP="009C6996">
            <w:proofErr w:type="spellStart"/>
            <w:r>
              <w:rPr>
                <w:rFonts w:ascii="Calibri" w:hAnsi="Calibri" w:cs="Calibri"/>
                <w:color w:val="000000"/>
              </w:rPr>
              <w:t>MPISMHI</w:t>
            </w:r>
            <w:proofErr w:type="spellEnd"/>
          </w:p>
        </w:tc>
        <w:tc>
          <w:tcPr>
            <w:tcW w:w="1054" w:type="dxa"/>
            <w:vAlign w:val="bottom"/>
          </w:tcPr>
          <w:p w14:paraId="1B986978" w14:textId="24824F14" w:rsidR="009C6996" w:rsidRDefault="009C6996" w:rsidP="009C6996">
            <w:pPr>
              <w:jc w:val="center"/>
            </w:pPr>
            <w:r>
              <w:rPr>
                <w:rFonts w:ascii="Calibri" w:hAnsi="Calibri" w:cs="Calibri"/>
                <w:color w:val="000000"/>
              </w:rPr>
              <w:t>1080.4</w:t>
            </w:r>
          </w:p>
        </w:tc>
        <w:tc>
          <w:tcPr>
            <w:tcW w:w="1053" w:type="dxa"/>
            <w:vAlign w:val="bottom"/>
          </w:tcPr>
          <w:p w14:paraId="60F03637" w14:textId="1430F898" w:rsidR="009C6996" w:rsidRDefault="009C6996" w:rsidP="009C6996">
            <w:pPr>
              <w:jc w:val="center"/>
            </w:pPr>
            <w:r>
              <w:rPr>
                <w:rFonts w:ascii="Calibri" w:hAnsi="Calibri" w:cs="Calibri"/>
                <w:color w:val="000000"/>
              </w:rPr>
              <w:t>1052.6</w:t>
            </w:r>
          </w:p>
        </w:tc>
        <w:tc>
          <w:tcPr>
            <w:tcW w:w="787" w:type="dxa"/>
            <w:vAlign w:val="bottom"/>
          </w:tcPr>
          <w:p w14:paraId="53EED3DD" w14:textId="47A1B21A" w:rsidR="009C6996" w:rsidRDefault="009C6996" w:rsidP="009C6996">
            <w:pPr>
              <w:jc w:val="center"/>
            </w:pPr>
            <w:r>
              <w:rPr>
                <w:rFonts w:ascii="Calibri" w:hAnsi="Calibri" w:cs="Calibri"/>
                <w:color w:val="000000"/>
              </w:rPr>
              <w:t>0%</w:t>
            </w:r>
          </w:p>
        </w:tc>
        <w:tc>
          <w:tcPr>
            <w:tcW w:w="787" w:type="dxa"/>
            <w:vAlign w:val="bottom"/>
          </w:tcPr>
          <w:p w14:paraId="7A5CBC7C" w14:textId="213A6983" w:rsidR="009C6996" w:rsidRDefault="009C6996" w:rsidP="009C6996">
            <w:pPr>
              <w:jc w:val="center"/>
            </w:pPr>
            <w:r>
              <w:rPr>
                <w:rFonts w:ascii="Calibri" w:hAnsi="Calibri" w:cs="Calibri"/>
                <w:color w:val="000000"/>
              </w:rPr>
              <w:t>-3%</w:t>
            </w:r>
          </w:p>
        </w:tc>
        <w:tc>
          <w:tcPr>
            <w:tcW w:w="1053" w:type="dxa"/>
            <w:vAlign w:val="bottom"/>
          </w:tcPr>
          <w:p w14:paraId="4CA41B2B" w14:textId="2AA2283B" w:rsidR="009C6996" w:rsidRDefault="009C6996" w:rsidP="009C6996">
            <w:pPr>
              <w:jc w:val="center"/>
            </w:pPr>
            <w:r>
              <w:rPr>
                <w:rFonts w:ascii="Calibri" w:hAnsi="Calibri" w:cs="Calibri"/>
                <w:color w:val="000000"/>
              </w:rPr>
              <w:t>1089.9</w:t>
            </w:r>
          </w:p>
        </w:tc>
        <w:tc>
          <w:tcPr>
            <w:tcW w:w="1053" w:type="dxa"/>
            <w:vAlign w:val="bottom"/>
          </w:tcPr>
          <w:p w14:paraId="52B7DF73" w14:textId="2F57EF4C" w:rsidR="009C6996" w:rsidRDefault="009C6996" w:rsidP="009C6996">
            <w:pPr>
              <w:jc w:val="center"/>
            </w:pPr>
            <w:r>
              <w:rPr>
                <w:rFonts w:ascii="Calibri" w:hAnsi="Calibri" w:cs="Calibri"/>
                <w:color w:val="000000"/>
              </w:rPr>
              <w:t>1039.3</w:t>
            </w:r>
          </w:p>
        </w:tc>
        <w:tc>
          <w:tcPr>
            <w:tcW w:w="787" w:type="dxa"/>
            <w:vAlign w:val="bottom"/>
          </w:tcPr>
          <w:p w14:paraId="48937EAC" w14:textId="1C2EE8B4" w:rsidR="009C6996" w:rsidRDefault="009C6996" w:rsidP="009C6996">
            <w:pPr>
              <w:jc w:val="center"/>
            </w:pPr>
            <w:r>
              <w:rPr>
                <w:rFonts w:ascii="Calibri" w:hAnsi="Calibri" w:cs="Calibri"/>
                <w:color w:val="000000"/>
              </w:rPr>
              <w:t>1%</w:t>
            </w:r>
          </w:p>
        </w:tc>
        <w:tc>
          <w:tcPr>
            <w:tcW w:w="787" w:type="dxa"/>
            <w:vAlign w:val="bottom"/>
          </w:tcPr>
          <w:p w14:paraId="73042919" w14:textId="4EA202A7" w:rsidR="009C6996" w:rsidRDefault="009C6996" w:rsidP="009C6996">
            <w:pPr>
              <w:jc w:val="center"/>
            </w:pPr>
            <w:r>
              <w:rPr>
                <w:rFonts w:ascii="Calibri" w:hAnsi="Calibri" w:cs="Calibri"/>
                <w:color w:val="000000"/>
              </w:rPr>
              <w:t>-4%</w:t>
            </w:r>
          </w:p>
        </w:tc>
      </w:tr>
      <w:tr w:rsidR="009C6996" w14:paraId="34C2E43B" w14:textId="77777777" w:rsidTr="009C6996">
        <w:tc>
          <w:tcPr>
            <w:tcW w:w="1655" w:type="dxa"/>
            <w:vAlign w:val="bottom"/>
          </w:tcPr>
          <w:p w14:paraId="629D8706" w14:textId="51636F7D" w:rsidR="009C6996" w:rsidRDefault="009C6996" w:rsidP="009C6996">
            <w:proofErr w:type="spellStart"/>
            <w:r>
              <w:rPr>
                <w:rFonts w:ascii="Calibri" w:hAnsi="Calibri" w:cs="Calibri"/>
                <w:color w:val="000000"/>
              </w:rPr>
              <w:t>NCCSMHI</w:t>
            </w:r>
            <w:proofErr w:type="spellEnd"/>
          </w:p>
        </w:tc>
        <w:tc>
          <w:tcPr>
            <w:tcW w:w="1054" w:type="dxa"/>
            <w:vAlign w:val="bottom"/>
          </w:tcPr>
          <w:p w14:paraId="0EC83564" w14:textId="470D2D2D" w:rsidR="009C6996" w:rsidRDefault="009C6996" w:rsidP="009C6996">
            <w:pPr>
              <w:jc w:val="center"/>
            </w:pPr>
            <w:r>
              <w:rPr>
                <w:rFonts w:ascii="Calibri" w:hAnsi="Calibri" w:cs="Calibri"/>
                <w:color w:val="000000"/>
              </w:rPr>
              <w:t>1088.3</w:t>
            </w:r>
          </w:p>
        </w:tc>
        <w:tc>
          <w:tcPr>
            <w:tcW w:w="1053" w:type="dxa"/>
            <w:vAlign w:val="bottom"/>
          </w:tcPr>
          <w:p w14:paraId="5051D309" w14:textId="72CBF3A8" w:rsidR="009C6996" w:rsidRDefault="009C6996" w:rsidP="009C6996">
            <w:pPr>
              <w:jc w:val="center"/>
            </w:pPr>
            <w:r>
              <w:rPr>
                <w:rFonts w:ascii="Calibri" w:hAnsi="Calibri" w:cs="Calibri"/>
                <w:color w:val="000000"/>
              </w:rPr>
              <w:t>1105.9</w:t>
            </w:r>
          </w:p>
        </w:tc>
        <w:tc>
          <w:tcPr>
            <w:tcW w:w="787" w:type="dxa"/>
            <w:vAlign w:val="bottom"/>
          </w:tcPr>
          <w:p w14:paraId="750A2756" w14:textId="58EE86CD" w:rsidR="009C6996" w:rsidRDefault="009C6996" w:rsidP="009C6996">
            <w:pPr>
              <w:jc w:val="center"/>
            </w:pPr>
            <w:r>
              <w:rPr>
                <w:rFonts w:ascii="Calibri" w:hAnsi="Calibri" w:cs="Calibri"/>
                <w:color w:val="000000"/>
              </w:rPr>
              <w:t>1%</w:t>
            </w:r>
          </w:p>
        </w:tc>
        <w:tc>
          <w:tcPr>
            <w:tcW w:w="787" w:type="dxa"/>
            <w:vAlign w:val="bottom"/>
          </w:tcPr>
          <w:p w14:paraId="6E19EE1D" w14:textId="51B659DD" w:rsidR="009C6996" w:rsidRDefault="009C6996" w:rsidP="009C6996">
            <w:pPr>
              <w:jc w:val="center"/>
            </w:pPr>
            <w:r>
              <w:rPr>
                <w:rFonts w:ascii="Calibri" w:hAnsi="Calibri" w:cs="Calibri"/>
                <w:color w:val="000000"/>
              </w:rPr>
              <w:t>2%</w:t>
            </w:r>
          </w:p>
        </w:tc>
        <w:tc>
          <w:tcPr>
            <w:tcW w:w="1053" w:type="dxa"/>
            <w:vAlign w:val="bottom"/>
          </w:tcPr>
          <w:p w14:paraId="49586389" w14:textId="73B4663E" w:rsidR="009C6996" w:rsidRDefault="009C6996" w:rsidP="009C6996">
            <w:pPr>
              <w:jc w:val="center"/>
            </w:pPr>
            <w:r>
              <w:rPr>
                <w:rFonts w:ascii="Calibri" w:hAnsi="Calibri" w:cs="Calibri"/>
                <w:color w:val="000000"/>
              </w:rPr>
              <w:t>1121.6</w:t>
            </w:r>
          </w:p>
        </w:tc>
        <w:tc>
          <w:tcPr>
            <w:tcW w:w="1053" w:type="dxa"/>
            <w:vAlign w:val="bottom"/>
          </w:tcPr>
          <w:p w14:paraId="73D0B350" w14:textId="5F1F1822" w:rsidR="009C6996" w:rsidRDefault="009C6996" w:rsidP="009C6996">
            <w:pPr>
              <w:jc w:val="center"/>
            </w:pPr>
            <w:r>
              <w:rPr>
                <w:rFonts w:ascii="Calibri" w:hAnsi="Calibri" w:cs="Calibri"/>
                <w:color w:val="000000"/>
              </w:rPr>
              <w:t>1109.0</w:t>
            </w:r>
          </w:p>
        </w:tc>
        <w:tc>
          <w:tcPr>
            <w:tcW w:w="787" w:type="dxa"/>
            <w:vAlign w:val="bottom"/>
          </w:tcPr>
          <w:p w14:paraId="151A16D0" w14:textId="00781940" w:rsidR="009C6996" w:rsidRDefault="009C6996" w:rsidP="009C6996">
            <w:pPr>
              <w:jc w:val="center"/>
            </w:pPr>
            <w:r>
              <w:rPr>
                <w:rFonts w:ascii="Calibri" w:hAnsi="Calibri" w:cs="Calibri"/>
                <w:color w:val="000000"/>
              </w:rPr>
              <w:t>4%</w:t>
            </w:r>
          </w:p>
        </w:tc>
        <w:tc>
          <w:tcPr>
            <w:tcW w:w="787" w:type="dxa"/>
            <w:vAlign w:val="bottom"/>
          </w:tcPr>
          <w:p w14:paraId="287BE9BE" w14:textId="1A6D55D6" w:rsidR="009C6996" w:rsidRDefault="009C6996" w:rsidP="009C6996">
            <w:pPr>
              <w:jc w:val="center"/>
            </w:pPr>
            <w:r>
              <w:rPr>
                <w:rFonts w:ascii="Calibri" w:hAnsi="Calibri" w:cs="Calibri"/>
                <w:color w:val="000000"/>
              </w:rPr>
              <w:t>3%</w:t>
            </w:r>
          </w:p>
        </w:tc>
      </w:tr>
      <w:tr w:rsidR="009C6996" w14:paraId="26D8044F" w14:textId="77777777" w:rsidTr="009C6996">
        <w:tc>
          <w:tcPr>
            <w:tcW w:w="1655" w:type="dxa"/>
            <w:vAlign w:val="bottom"/>
          </w:tcPr>
          <w:p w14:paraId="33BA8CD7" w14:textId="5D8A252A" w:rsidR="009C6996" w:rsidRDefault="009C6996" w:rsidP="009C6996">
            <w:r>
              <w:rPr>
                <w:rFonts w:ascii="Calibri" w:hAnsi="Calibri" w:cs="Calibri"/>
                <w:color w:val="000000"/>
              </w:rPr>
              <w:t>NOAA</w:t>
            </w:r>
          </w:p>
        </w:tc>
        <w:tc>
          <w:tcPr>
            <w:tcW w:w="1054" w:type="dxa"/>
            <w:vAlign w:val="bottom"/>
          </w:tcPr>
          <w:p w14:paraId="04368FA5" w14:textId="20765E39" w:rsidR="009C6996" w:rsidRDefault="009C6996" w:rsidP="009C6996">
            <w:pPr>
              <w:jc w:val="center"/>
            </w:pPr>
            <w:r>
              <w:rPr>
                <w:rFonts w:ascii="Calibri" w:hAnsi="Calibri" w:cs="Calibri"/>
                <w:color w:val="000000"/>
              </w:rPr>
              <w:t>1075.7</w:t>
            </w:r>
          </w:p>
        </w:tc>
        <w:tc>
          <w:tcPr>
            <w:tcW w:w="1053" w:type="dxa"/>
            <w:vAlign w:val="bottom"/>
          </w:tcPr>
          <w:p w14:paraId="16B9F30B" w14:textId="1EE467C1" w:rsidR="009C6996" w:rsidRDefault="009C6996" w:rsidP="009C6996">
            <w:pPr>
              <w:jc w:val="center"/>
            </w:pPr>
            <w:r>
              <w:rPr>
                <w:rFonts w:ascii="Calibri" w:hAnsi="Calibri" w:cs="Calibri"/>
                <w:color w:val="000000"/>
              </w:rPr>
              <w:t>1114.4</w:t>
            </w:r>
          </w:p>
        </w:tc>
        <w:tc>
          <w:tcPr>
            <w:tcW w:w="787" w:type="dxa"/>
            <w:vAlign w:val="bottom"/>
          </w:tcPr>
          <w:p w14:paraId="43B3CE82" w14:textId="5BA242A2" w:rsidR="009C6996" w:rsidRDefault="009C6996" w:rsidP="009C6996">
            <w:pPr>
              <w:jc w:val="center"/>
            </w:pPr>
            <w:r>
              <w:rPr>
                <w:rFonts w:ascii="Calibri" w:hAnsi="Calibri" w:cs="Calibri"/>
                <w:color w:val="000000"/>
              </w:rPr>
              <w:t>-1%</w:t>
            </w:r>
          </w:p>
        </w:tc>
        <w:tc>
          <w:tcPr>
            <w:tcW w:w="787" w:type="dxa"/>
            <w:vAlign w:val="bottom"/>
          </w:tcPr>
          <w:p w14:paraId="76ADA5CA" w14:textId="7AE32866" w:rsidR="009C6996" w:rsidRDefault="009C6996" w:rsidP="009C6996">
            <w:pPr>
              <w:jc w:val="center"/>
            </w:pPr>
            <w:r>
              <w:rPr>
                <w:rFonts w:ascii="Calibri" w:hAnsi="Calibri" w:cs="Calibri"/>
                <w:color w:val="000000"/>
              </w:rPr>
              <w:t>3%</w:t>
            </w:r>
          </w:p>
        </w:tc>
        <w:tc>
          <w:tcPr>
            <w:tcW w:w="1053" w:type="dxa"/>
            <w:vAlign w:val="bottom"/>
          </w:tcPr>
          <w:p w14:paraId="222F476E" w14:textId="26FA47B9" w:rsidR="009C6996" w:rsidRDefault="009C6996" w:rsidP="009C6996">
            <w:pPr>
              <w:jc w:val="center"/>
            </w:pPr>
            <w:r>
              <w:rPr>
                <w:rFonts w:ascii="Calibri" w:hAnsi="Calibri" w:cs="Calibri"/>
                <w:color w:val="000000"/>
              </w:rPr>
              <w:t>1100.5</w:t>
            </w:r>
          </w:p>
        </w:tc>
        <w:tc>
          <w:tcPr>
            <w:tcW w:w="1053" w:type="dxa"/>
            <w:vAlign w:val="bottom"/>
          </w:tcPr>
          <w:p w14:paraId="7EBE2A71" w14:textId="57CFEC70" w:rsidR="009C6996" w:rsidRDefault="009C6996" w:rsidP="009C6996">
            <w:pPr>
              <w:jc w:val="center"/>
            </w:pPr>
            <w:r>
              <w:rPr>
                <w:rFonts w:ascii="Calibri" w:hAnsi="Calibri" w:cs="Calibri"/>
                <w:color w:val="000000"/>
              </w:rPr>
              <w:t>1048.2</w:t>
            </w:r>
          </w:p>
        </w:tc>
        <w:tc>
          <w:tcPr>
            <w:tcW w:w="787" w:type="dxa"/>
            <w:vAlign w:val="bottom"/>
          </w:tcPr>
          <w:p w14:paraId="399B2846" w14:textId="39C74BBB" w:rsidR="009C6996" w:rsidRDefault="009C6996" w:rsidP="009C6996">
            <w:pPr>
              <w:jc w:val="center"/>
            </w:pPr>
            <w:r>
              <w:rPr>
                <w:rFonts w:ascii="Calibri" w:hAnsi="Calibri" w:cs="Calibri"/>
                <w:color w:val="000000"/>
              </w:rPr>
              <w:t>2%</w:t>
            </w:r>
          </w:p>
        </w:tc>
        <w:tc>
          <w:tcPr>
            <w:tcW w:w="787" w:type="dxa"/>
            <w:vAlign w:val="bottom"/>
          </w:tcPr>
          <w:p w14:paraId="606F3F30" w14:textId="2DB10CDE" w:rsidR="009C6996" w:rsidRDefault="009C6996" w:rsidP="009C6996">
            <w:pPr>
              <w:jc w:val="center"/>
            </w:pPr>
            <w:r>
              <w:rPr>
                <w:rFonts w:ascii="Calibri" w:hAnsi="Calibri" w:cs="Calibri"/>
                <w:color w:val="000000"/>
              </w:rPr>
              <w:t>-3%</w:t>
            </w:r>
          </w:p>
        </w:tc>
      </w:tr>
    </w:tbl>
    <w:p w14:paraId="3BBBE27C" w14:textId="6F32EC84" w:rsidR="00102A77" w:rsidRDefault="00102A77">
      <w:r>
        <w:br w:type="page"/>
      </w:r>
    </w:p>
    <w:p w14:paraId="3D8FB4F2" w14:textId="77777777" w:rsidR="00102A77" w:rsidRDefault="00102A77" w:rsidP="00102A77">
      <w:pPr>
        <w:pStyle w:val="Heading2"/>
        <w:rPr>
          <w:rFonts w:eastAsiaTheme="minorEastAsia"/>
        </w:rPr>
      </w:pPr>
      <w:r>
        <w:rPr>
          <w:rFonts w:eastAsiaTheme="minorEastAsia"/>
        </w:rPr>
        <w:lastRenderedPageBreak/>
        <w:t>Methodology for Calculating Evapotranspiration for Central Malawi</w:t>
      </w:r>
    </w:p>
    <w:p w14:paraId="4D1D84E6" w14:textId="4A8CE6D4" w:rsidR="00102A77" w:rsidRPr="00B65728" w:rsidRDefault="00102A77" w:rsidP="00102A77">
      <w:pPr>
        <w:jc w:val="both"/>
        <w:rPr>
          <w:rFonts w:eastAsiaTheme="minorEastAsia" w:cstheme="minorHAnsi"/>
          <w:color w:val="000000" w:themeColor="text1"/>
        </w:rPr>
      </w:pPr>
      <w:r>
        <w:rPr>
          <w:rFonts w:eastAsiaTheme="minorEastAsia" w:cstheme="minorHAnsi"/>
          <w:color w:val="000000" w:themeColor="text1"/>
        </w:rPr>
        <w:t xml:space="preserve">To calculate evapotranspiration for Central Malawi, the </w:t>
      </w:r>
      <w:r w:rsidRPr="00B65728">
        <w:rPr>
          <w:rFonts w:eastAsiaTheme="minorEastAsia" w:cstheme="minorHAnsi"/>
          <w:color w:val="000000" w:themeColor="text1"/>
        </w:rPr>
        <w:t>FAO Penman Monteith (FPM) model</w:t>
      </w:r>
      <w:r>
        <w:rPr>
          <w:rFonts w:eastAsiaTheme="minorEastAsia" w:cstheme="minorHAnsi"/>
          <w:color w:val="000000" w:themeColor="text1"/>
        </w:rPr>
        <w:t xml:space="preserve"> was applied</w:t>
      </w:r>
      <w:r w:rsidRPr="00B65728">
        <w:rPr>
          <w:rFonts w:eastAsiaTheme="minorEastAsia" w:cstheme="minorHAnsi"/>
          <w:color w:val="000000" w:themeColor="text1"/>
        </w:rPr>
        <w:t xml:space="preserve"> </w:t>
      </w:r>
      <w:r w:rsidR="001B0B2E">
        <w:rPr>
          <w:rFonts w:eastAsiaTheme="minorEastAsia" w:cstheme="minorHAnsi"/>
          <w:color w:val="000000" w:themeColor="text1"/>
        </w:rPr>
        <w:fldChar w:fldCharType="begin"/>
      </w:r>
      <w:r w:rsidR="001B0B2E">
        <w:rPr>
          <w:rFonts w:eastAsiaTheme="minorEastAsia" w:cstheme="minorHAnsi"/>
          <w:color w:val="000000" w:themeColor="text1"/>
        </w:rPr>
        <w:instrText xml:space="preserve"> ADDIN EN.CITE &lt;EndNote&gt;&lt;Cite&gt;&lt;Author&gt;Allen&lt;/Author&gt;&lt;Year&gt;1998&lt;/Year&gt;&lt;IDText&gt;FAO Penman-Monteith Equation&lt;/IDText&gt;&lt;DisplayText&gt;(Allen et al., 1998a)&lt;/DisplayText&gt;&lt;record&gt;&lt;urls&gt;&lt;related-urls&gt;&lt;url&gt;http://www.fao.org/3/X0490E/x0490e06.htm&lt;/url&gt;&lt;/related-urls&gt;&lt;/urls&gt;&lt;titles&gt;&lt;title&gt;FAO Penman-Monteith Equation&lt;/title&gt;&lt;secondary-title&gt;Crop evapotranspiration - Guidelines for computing crop water requirements&lt;/secondary-title&gt;&lt;tertiary-title&gt;FAO Irrigation and Drainage Paper 56&lt;/tertiary-title&gt;&lt;/titles&gt;&lt;contributors&gt;&lt;authors&gt;&lt;author&gt;Allen, Richard G.&lt;/author&gt;&lt;author&gt;Pereira, Luis S.&lt;/author&gt;&lt;author&gt;Raes, Dirk&lt;/author&gt;&lt;author&gt;Smith, Martin&lt;/author&gt;&lt;/authors&gt;&lt;/contributors&gt;&lt;section&gt;2&lt;/section&gt;&lt;added-date format="utc"&gt;1560783249&lt;/added-date&gt;&lt;ref-type name="Book Section"&gt;5&lt;/ref-type&gt;&lt;dates&gt;&lt;year&gt;1998&lt;/year&gt;&lt;/dates&gt;&lt;rec-number&gt;271&lt;/rec-number&gt;&lt;last-updated-date format="utc"&gt;1560783289&lt;/last-updated-date&gt;&lt;/record&gt;&lt;/Cite&gt;&lt;/EndNote&gt;</w:instrText>
      </w:r>
      <w:r w:rsidR="001B0B2E">
        <w:rPr>
          <w:rFonts w:eastAsiaTheme="minorEastAsia" w:cstheme="minorHAnsi"/>
          <w:color w:val="000000" w:themeColor="text1"/>
        </w:rPr>
        <w:fldChar w:fldCharType="separate"/>
      </w:r>
      <w:r w:rsidR="001B0B2E">
        <w:rPr>
          <w:rFonts w:eastAsiaTheme="minorEastAsia" w:cstheme="minorHAnsi"/>
          <w:noProof/>
          <w:color w:val="000000" w:themeColor="text1"/>
        </w:rPr>
        <w:t>(Allen et al., 1998a)</w:t>
      </w:r>
      <w:r w:rsidR="001B0B2E">
        <w:rPr>
          <w:rFonts w:eastAsiaTheme="minorEastAsia" w:cstheme="minorHAnsi"/>
          <w:color w:val="000000" w:themeColor="text1"/>
        </w:rPr>
        <w:fldChar w:fldCharType="end"/>
      </w:r>
      <w:r w:rsidR="001B0B2E">
        <w:rPr>
          <w:rFonts w:eastAsiaTheme="minorEastAsia" w:cstheme="minorHAnsi"/>
          <w:color w:val="000000" w:themeColor="text1"/>
        </w:rPr>
        <w:t xml:space="preserve">. </w:t>
      </w:r>
    </w:p>
    <w:p w14:paraId="0080555C" w14:textId="77777777" w:rsidR="00102A77" w:rsidRPr="00B65728" w:rsidRDefault="00102A77" w:rsidP="00102A77">
      <w:pPr>
        <w:pStyle w:val="Caption"/>
        <w:jc w:val="center"/>
        <w:rPr>
          <w:rFonts w:eastAsiaTheme="minorEastAsia" w:cstheme="minorHAnsi"/>
          <w:color w:val="000000" w:themeColor="text1"/>
        </w:rPr>
      </w:pPr>
      <w:r>
        <w:t xml:space="preserve">Equation </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ab/>
      </w:r>
      <m:oMath>
        <m:r>
          <w:rPr>
            <w:rFonts w:ascii="Cambria Math" w:hAnsi="Cambria Math" w:cstheme="minorHAnsi"/>
            <w:color w:val="000000" w:themeColor="text1"/>
          </w:rPr>
          <m:t>ETo=</m:t>
        </m:r>
        <m:f>
          <m:fPr>
            <m:ctrlPr>
              <w:rPr>
                <w:rFonts w:ascii="Cambria Math" w:hAnsi="Cambria Math" w:cstheme="minorHAnsi"/>
                <w:color w:val="000000" w:themeColor="text1"/>
              </w:rPr>
            </m:ctrlPr>
          </m:fPr>
          <m:num>
            <m:r>
              <w:rPr>
                <w:rFonts w:ascii="Cambria Math" w:hAnsi="Cambria Math" w:cstheme="minorHAnsi"/>
                <w:color w:val="000000" w:themeColor="text1"/>
              </w:rPr>
              <m:t>0.408∆</m:t>
            </m:r>
            <m:d>
              <m:dPr>
                <m:ctrlPr>
                  <w:rPr>
                    <w:rFonts w:ascii="Cambria Math" w:hAnsi="Cambria Math" w:cstheme="minorHAnsi"/>
                    <w:i w:val="0"/>
                    <w:color w:val="000000" w:themeColor="text1"/>
                  </w:rPr>
                </m:ctrlPr>
              </m:dPr>
              <m:e>
                <m:sSub>
                  <m:sSubPr>
                    <m:ctrlPr>
                      <w:rPr>
                        <w:rFonts w:ascii="Cambria Math" w:hAnsi="Cambria Math" w:cstheme="minorHAnsi"/>
                        <w:i w:val="0"/>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n</m:t>
                    </m:r>
                  </m:sub>
                </m:sSub>
                <m:r>
                  <w:rPr>
                    <w:rFonts w:ascii="Cambria Math" w:hAnsi="Cambria Math" w:cstheme="minorHAnsi"/>
                    <w:color w:val="000000" w:themeColor="text1"/>
                  </w:rPr>
                  <m:t>-G</m:t>
                </m:r>
              </m:e>
            </m:d>
            <m:r>
              <w:rPr>
                <w:rFonts w:ascii="Cambria Math" w:hAnsi="Cambria Math" w:cstheme="minorHAnsi"/>
                <w:color w:val="000000" w:themeColor="text1"/>
              </w:rPr>
              <m:t>+γ</m:t>
            </m:r>
            <m:f>
              <m:fPr>
                <m:ctrlPr>
                  <w:rPr>
                    <w:rFonts w:ascii="Cambria Math" w:hAnsi="Cambria Math" w:cstheme="minorHAnsi"/>
                    <w:i w:val="0"/>
                    <w:color w:val="000000" w:themeColor="text1"/>
                  </w:rPr>
                </m:ctrlPr>
              </m:fPr>
              <m:num>
                <m:r>
                  <w:rPr>
                    <w:rFonts w:ascii="Cambria Math" w:hAnsi="Cambria Math" w:cstheme="minorHAnsi"/>
                    <w:color w:val="000000" w:themeColor="text1"/>
                  </w:rPr>
                  <m:t>900</m:t>
                </m:r>
              </m:num>
              <m:den>
                <m:r>
                  <w:rPr>
                    <w:rFonts w:ascii="Cambria Math" w:hAnsi="Cambria Math" w:cstheme="minorHAnsi"/>
                    <w:color w:val="000000" w:themeColor="text1"/>
                  </w:rPr>
                  <m:t>T+273</m:t>
                </m:r>
              </m:den>
            </m:f>
            <m:sSub>
              <m:sSubPr>
                <m:ctrlPr>
                  <w:rPr>
                    <w:rFonts w:ascii="Cambria Math" w:hAnsi="Cambria Math" w:cstheme="minorHAnsi"/>
                    <w:i w:val="0"/>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2</m:t>
                </m:r>
              </m:sub>
            </m:sSub>
            <m:r>
              <w:rPr>
                <w:rFonts w:ascii="Cambria Math" w:hAnsi="Cambria Math" w:cstheme="minorHAnsi"/>
                <w:color w:val="000000" w:themeColor="text1"/>
              </w:rPr>
              <m:t>(</m:t>
            </m:r>
            <m:sSub>
              <m:sSubPr>
                <m:ctrlPr>
                  <w:rPr>
                    <w:rFonts w:ascii="Cambria Math" w:hAnsi="Cambria Math" w:cstheme="minorHAnsi"/>
                    <w:i w:val="0"/>
                    <w:color w:val="000000" w:themeColor="text1"/>
                  </w:rPr>
                </m:ctrlPr>
              </m:sSubPr>
              <m:e>
                <m:r>
                  <w:rPr>
                    <w:rFonts w:ascii="Cambria Math" w:hAnsi="Cambria Math" w:cstheme="minorHAnsi"/>
                    <w:color w:val="000000" w:themeColor="text1"/>
                  </w:rPr>
                  <m:t>e</m:t>
                </m:r>
              </m:e>
              <m:sub>
                <m:r>
                  <w:rPr>
                    <w:rFonts w:ascii="Cambria Math" w:hAnsi="Cambria Math" w:cstheme="minorHAnsi"/>
                    <w:color w:val="000000" w:themeColor="text1"/>
                  </w:rPr>
                  <m:t>s</m:t>
                </m:r>
              </m:sub>
            </m:sSub>
            <m:r>
              <w:rPr>
                <w:rFonts w:ascii="Cambria Math" w:hAnsi="Cambria Math" w:cstheme="minorHAnsi"/>
                <w:color w:val="000000" w:themeColor="text1"/>
              </w:rPr>
              <m:t>-</m:t>
            </m:r>
            <m:sSub>
              <m:sSubPr>
                <m:ctrlPr>
                  <w:rPr>
                    <w:rFonts w:ascii="Cambria Math" w:hAnsi="Cambria Math" w:cstheme="minorHAnsi"/>
                    <w:i w:val="0"/>
                    <w:color w:val="000000" w:themeColor="text1"/>
                  </w:rPr>
                </m:ctrlPr>
              </m:sSubPr>
              <m:e>
                <m:r>
                  <w:rPr>
                    <w:rFonts w:ascii="Cambria Math" w:hAnsi="Cambria Math" w:cstheme="minorHAnsi"/>
                    <w:color w:val="000000" w:themeColor="text1"/>
                  </w:rPr>
                  <m:t>e</m:t>
                </m:r>
              </m:e>
              <m:sub>
                <m:r>
                  <w:rPr>
                    <w:rFonts w:ascii="Cambria Math" w:hAnsi="Cambria Math" w:cstheme="minorHAnsi"/>
                    <w:color w:val="000000" w:themeColor="text1"/>
                  </w:rPr>
                  <m:t>a</m:t>
                </m:r>
              </m:sub>
            </m:sSub>
            <m:r>
              <w:rPr>
                <w:rFonts w:ascii="Cambria Math" w:hAnsi="Cambria Math" w:cstheme="minorHAnsi"/>
                <w:color w:val="000000" w:themeColor="text1"/>
              </w:rPr>
              <m:t>)</m:t>
            </m:r>
          </m:num>
          <m:den>
            <m:r>
              <w:rPr>
                <w:rFonts w:ascii="Cambria Math" w:hAnsi="Cambria Math" w:cstheme="minorHAnsi"/>
                <w:color w:val="000000" w:themeColor="text1"/>
              </w:rPr>
              <m:t>Δ+γ(1+0.34</m:t>
            </m:r>
            <m:sSub>
              <m:sSubPr>
                <m:ctrlPr>
                  <w:rPr>
                    <w:rFonts w:ascii="Cambria Math" w:hAnsi="Cambria Math" w:cstheme="minorHAnsi"/>
                    <w:i w:val="0"/>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2</m:t>
                </m:r>
              </m:sub>
            </m:sSub>
            <m:r>
              <w:rPr>
                <w:rFonts w:ascii="Cambria Math" w:hAnsi="Cambria Math" w:cstheme="minorHAnsi"/>
                <w:color w:val="000000" w:themeColor="text1"/>
              </w:rPr>
              <m:t>)</m:t>
            </m:r>
          </m:den>
        </m:f>
      </m:oMath>
    </w:p>
    <w:p w14:paraId="565749D1" w14:textId="77777777" w:rsidR="00102A77" w:rsidRPr="00B65728" w:rsidRDefault="00102A77" w:rsidP="00102A77">
      <w:pPr>
        <w:jc w:val="both"/>
        <w:rPr>
          <w:rFonts w:cstheme="minorHAnsi"/>
          <w:color w:val="000000" w:themeColor="text1"/>
        </w:rPr>
      </w:pPr>
      <w:r w:rsidRPr="00B65728">
        <w:rPr>
          <w:rFonts w:cstheme="minorHAnsi"/>
          <w:color w:val="000000" w:themeColor="text1"/>
        </w:rPr>
        <w:t>Where:</w:t>
      </w:r>
    </w:p>
    <w:p w14:paraId="6DB7B4E2" w14:textId="77777777" w:rsidR="00102A77" w:rsidRPr="00B65728"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sidRPr="00B65728">
        <w:rPr>
          <w:rFonts w:eastAsia="Times New Roman" w:cstheme="minorHAnsi"/>
          <w:color w:val="000000" w:themeColor="text1"/>
          <w:lang w:eastAsia="en-GB"/>
        </w:rPr>
        <w:t>ETo</w:t>
      </w:r>
      <w:proofErr w:type="spellEnd"/>
      <w:r w:rsidRPr="00B65728">
        <w:rPr>
          <w:rFonts w:eastAsia="Times New Roman" w:cstheme="minorHAnsi"/>
          <w:color w:val="000000" w:themeColor="text1"/>
          <w:lang w:eastAsia="en-GB"/>
        </w:rPr>
        <w:t xml:space="preserve"> is the reference evapotranspiration (mm</w:t>
      </w:r>
      <w:r>
        <w:rPr>
          <w:rFonts w:eastAsia="Times New Roman" w:cstheme="minorHAnsi"/>
          <w:color w:val="000000" w:themeColor="text1"/>
          <w:lang w:eastAsia="en-GB"/>
        </w:rPr>
        <w:t xml:space="preserve"> </w:t>
      </w:r>
      <w:r w:rsidRPr="00B65728">
        <w:rPr>
          <w:rFonts w:eastAsia="Times New Roman" w:cstheme="minorHAnsi"/>
          <w:color w:val="000000" w:themeColor="text1"/>
          <w:lang w:eastAsia="en-GB"/>
        </w:rPr>
        <w:t>day</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3BA3453A"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R</w:t>
      </w:r>
      <w:r w:rsidRPr="00C437F0">
        <w:rPr>
          <w:rFonts w:eastAsia="Times New Roman" w:cstheme="minorHAnsi"/>
          <w:color w:val="000000" w:themeColor="text1"/>
          <w:vertAlign w:val="subscript"/>
          <w:lang w:eastAsia="en-GB"/>
        </w:rPr>
        <w:t>n</w:t>
      </w:r>
      <w:r w:rsidRPr="00B65728">
        <w:rPr>
          <w:rFonts w:eastAsia="Times New Roman" w:cstheme="minorHAnsi"/>
          <w:color w:val="000000" w:themeColor="text1"/>
          <w:lang w:eastAsia="en-GB"/>
        </w:rPr>
        <w:t xml:space="preserve"> is the net radiation at the crop surface (MJ m2 day</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r>
        <w:rPr>
          <w:rFonts w:eastAsia="Times New Roman" w:cstheme="minorHAnsi"/>
          <w:color w:val="000000" w:themeColor="text1"/>
          <w:lang w:eastAsia="en-GB"/>
        </w:rPr>
        <w:t xml:space="preserve">, </w:t>
      </w:r>
    </w:p>
    <w:p w14:paraId="01A3971E"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G is the soil heat flux density (MJ m-2 day</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7BE91397" w14:textId="77777777" w:rsidR="00102A77" w:rsidRPr="00B65728"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T is the mean daily air temperature (°C)</w:t>
      </w:r>
    </w:p>
    <w:p w14:paraId="37A182D1"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u</w:t>
      </w:r>
      <w:r w:rsidRPr="00F0662F">
        <w:rPr>
          <w:rFonts w:eastAsia="Times New Roman" w:cstheme="minorHAnsi"/>
          <w:color w:val="000000" w:themeColor="text1"/>
          <w:vertAlign w:val="subscript"/>
          <w:lang w:eastAsia="en-GB"/>
        </w:rPr>
        <w:t>2</w:t>
      </w:r>
      <w:r w:rsidRPr="00B65728">
        <w:rPr>
          <w:rFonts w:eastAsia="Times New Roman" w:cstheme="minorHAnsi"/>
          <w:color w:val="000000" w:themeColor="text1"/>
          <w:lang w:eastAsia="en-GB"/>
        </w:rPr>
        <w:t xml:space="preserve"> is wind speed at 2 m height (m s</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4A244DCA"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e</w:t>
      </w:r>
      <w:r w:rsidRPr="00C437F0">
        <w:rPr>
          <w:rFonts w:eastAsia="Times New Roman" w:cstheme="minorHAnsi"/>
          <w:color w:val="000000" w:themeColor="text1"/>
          <w:vertAlign w:val="subscript"/>
          <w:lang w:eastAsia="en-GB"/>
        </w:rPr>
        <w:t>s</w:t>
      </w:r>
      <w:r w:rsidRPr="00B65728">
        <w:rPr>
          <w:rFonts w:eastAsia="Times New Roman" w:cstheme="minorHAnsi"/>
          <w:color w:val="000000" w:themeColor="text1"/>
          <w:lang w:eastAsia="en-GB"/>
        </w:rPr>
        <w:t xml:space="preserve"> is the saturation vapour pressure (kPa)</w:t>
      </w:r>
    </w:p>
    <w:p w14:paraId="6DC90B42" w14:textId="77777777" w:rsidR="00102A77" w:rsidRPr="009F5B5C"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sidRPr="00B65728">
        <w:rPr>
          <w:rFonts w:eastAsia="Times New Roman" w:cstheme="minorHAnsi"/>
          <w:color w:val="000000" w:themeColor="text1"/>
          <w:lang w:eastAsia="en-GB"/>
        </w:rPr>
        <w:t>e</w:t>
      </w:r>
      <w:r w:rsidRPr="00C437F0">
        <w:rPr>
          <w:rFonts w:eastAsia="Times New Roman" w:cstheme="minorHAnsi"/>
          <w:color w:val="000000" w:themeColor="text1"/>
          <w:vertAlign w:val="subscript"/>
          <w:lang w:eastAsia="en-GB"/>
        </w:rPr>
        <w:t>a</w:t>
      </w:r>
      <w:proofErr w:type="spellEnd"/>
      <w:r w:rsidRPr="00B65728">
        <w:rPr>
          <w:rFonts w:eastAsia="Times New Roman" w:cstheme="minorHAnsi"/>
          <w:color w:val="000000" w:themeColor="text1"/>
          <w:lang w:eastAsia="en-GB"/>
        </w:rPr>
        <w:t xml:space="preserve"> is the actual vapour pressure (kPa)</w:t>
      </w:r>
      <w:r>
        <w:rPr>
          <w:rFonts w:eastAsia="Times New Roman" w:cstheme="minorHAnsi"/>
          <w:color w:val="000000" w:themeColor="text1"/>
          <w:lang w:eastAsia="en-GB"/>
        </w:rPr>
        <w:t>, see Equation 10</w:t>
      </w:r>
    </w:p>
    <w:p w14:paraId="54C1CAC0" w14:textId="77777777" w:rsidR="00102A77" w:rsidRPr="00B65728"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e</w:t>
      </w:r>
      <w:r w:rsidRPr="00C437F0">
        <w:rPr>
          <w:rFonts w:eastAsia="Times New Roman" w:cstheme="minorHAnsi"/>
          <w:color w:val="000000" w:themeColor="text1"/>
          <w:vertAlign w:val="subscript"/>
          <w:lang w:eastAsia="en-GB"/>
        </w:rPr>
        <w:t>s</w:t>
      </w:r>
      <w:r w:rsidRPr="00B65728">
        <w:rPr>
          <w:rFonts w:eastAsia="Times New Roman" w:cstheme="minorHAnsi"/>
          <w:color w:val="000000" w:themeColor="text1"/>
          <w:lang w:eastAsia="en-GB"/>
        </w:rPr>
        <w:t xml:space="preserve"> – </w:t>
      </w:r>
      <w:proofErr w:type="spellStart"/>
      <w:r w:rsidRPr="00B65728">
        <w:rPr>
          <w:rFonts w:eastAsia="Times New Roman" w:cstheme="minorHAnsi"/>
          <w:color w:val="000000" w:themeColor="text1"/>
          <w:lang w:eastAsia="en-GB"/>
        </w:rPr>
        <w:t>e</w:t>
      </w:r>
      <w:r w:rsidRPr="00C437F0">
        <w:rPr>
          <w:rFonts w:eastAsia="Times New Roman" w:cstheme="minorHAnsi"/>
          <w:color w:val="000000" w:themeColor="text1"/>
          <w:vertAlign w:val="subscript"/>
          <w:lang w:eastAsia="en-GB"/>
        </w:rPr>
        <w:t>a</w:t>
      </w:r>
      <w:proofErr w:type="spellEnd"/>
      <w:r w:rsidRPr="00B65728">
        <w:rPr>
          <w:rFonts w:eastAsia="Times New Roman" w:cstheme="minorHAnsi"/>
          <w:color w:val="000000" w:themeColor="text1"/>
          <w:lang w:eastAsia="en-GB"/>
        </w:rPr>
        <w:t xml:space="preserve"> is the saturation vapour pressure deficit (kPa)</w:t>
      </w:r>
    </w:p>
    <w:p w14:paraId="298C179F"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Δ is the slope vapour pressure curve (kPa°C</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7E72E981"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γ is the psychrometric constant (kPa °C</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1974E34A" w14:textId="77777777" w:rsidR="00102A77" w:rsidRDefault="00102A77" w:rsidP="00102A77">
      <w:pPr>
        <w:jc w:val="both"/>
        <w:rPr>
          <w:rFonts w:eastAsia="Times New Roman" w:cstheme="minorHAnsi"/>
          <w:color w:val="000000" w:themeColor="text1"/>
          <w:lang w:eastAsia="en-GB"/>
        </w:rPr>
      </w:pPr>
    </w:p>
    <w:p w14:paraId="3440573D" w14:textId="2B18829F" w:rsidR="00102A77" w:rsidRDefault="00102A77" w:rsidP="00102A77">
      <w:pPr>
        <w:jc w:val="both"/>
        <w:rPr>
          <w:rFonts w:cstheme="minorHAnsi"/>
          <w:color w:val="000000" w:themeColor="text1"/>
        </w:rPr>
      </w:pPr>
      <w:r>
        <w:rPr>
          <w:rFonts w:cstheme="minorHAnsi"/>
          <w:color w:val="000000" w:themeColor="text1"/>
        </w:rPr>
        <w:t xml:space="preserve">It is not possible to get data for </w:t>
      </w:r>
      <w:proofErr w:type="gramStart"/>
      <w:r>
        <w:rPr>
          <w:rFonts w:cstheme="minorHAnsi"/>
          <w:color w:val="000000" w:themeColor="text1"/>
        </w:rPr>
        <w:t>all of</w:t>
      </w:r>
      <w:proofErr w:type="gramEnd"/>
      <w:r>
        <w:rPr>
          <w:rFonts w:cstheme="minorHAnsi"/>
          <w:color w:val="000000" w:themeColor="text1"/>
        </w:rPr>
        <w:t xml:space="preserve"> the above variables for Central Malawi, either from observed data of the past, or from climate models used to hindcast the past or forecast future climates. Therefore, temperature-based calculation methods were applied for climatic variables with no primary data available</w:t>
      </w:r>
      <w:r w:rsidR="001B0B2E">
        <w:rPr>
          <w:rFonts w:cstheme="minorHAnsi"/>
          <w:color w:val="000000" w:themeColor="text1"/>
        </w:rPr>
        <w:t xml:space="preserve"> </w:t>
      </w:r>
      <w:r w:rsidR="001B0B2E">
        <w:rPr>
          <w:rFonts w:cstheme="minorHAnsi"/>
          <w:color w:val="000000" w:themeColor="text1"/>
        </w:rPr>
        <w:fldChar w:fldCharType="begin"/>
      </w:r>
      <w:r w:rsidR="001B0B2E">
        <w:rPr>
          <w:rFonts w:cstheme="minorHAnsi"/>
          <w:color w:val="000000" w:themeColor="text1"/>
        </w:rPr>
        <w:instrText xml:space="preserve"> ADDIN EN.CITE &lt;EndNote&gt;&lt;Cite&gt;&lt;Author&gt;Allen&lt;/Author&gt;&lt;Year&gt;1998&lt;/Year&gt;&lt;IDText&gt;Meteorological Data&lt;/IDText&gt;&lt;DisplayText&gt;(Allen et al., 1998b)&lt;/DisplayText&gt;&lt;record&gt;&lt;urls&gt;&lt;related-urls&gt;&lt;url&gt;http://www.fao.org/3/X0490E/x0490e07.htm&lt;/url&gt;&lt;/related-urls&gt;&lt;/urls&gt;&lt;titles&gt;&lt;title&gt;Meteorological Data&lt;/title&gt;&lt;secondary-title&gt;Crop evapotranspiration - Guidelines for computing crop water requirements&lt;/secondary-title&gt;&lt;tertiary-title&gt;FAO Irrigation and Drainage Paper 56&lt;/tertiary-title&gt;&lt;/titles&gt;&lt;contributors&gt;&lt;authors&gt;&lt;author&gt;Allen, Richard G.&lt;/author&gt;&lt;author&gt;Pereira, Luis S.&lt;/author&gt;&lt;author&gt;Raes, Dirk&lt;/author&gt;&lt;author&gt;Smith, Martin&lt;/author&gt;&lt;/authors&gt;&lt;/contributors&gt;&lt;section&gt;2&lt;/section&gt;&lt;added-date format="utc"&gt;1560782966&lt;/added-date&gt;&lt;pub-location&gt;Rome&lt;/pub-location&gt;&lt;ref-type name="Book Section"&gt;5&lt;/ref-type&gt;&lt;dates&gt;&lt;year&gt;1998&lt;/year&gt;&lt;/dates&gt;&lt;rec-number&gt;270&lt;/rec-number&gt;&lt;publisher&gt;FAO&lt;/publisher&gt;&lt;last-updated-date format="utc"&gt;1560783150&lt;/last-updated-date&gt;&lt;/record&gt;&lt;/Cite&gt;&lt;/EndNote&gt;</w:instrText>
      </w:r>
      <w:r w:rsidR="001B0B2E">
        <w:rPr>
          <w:rFonts w:cstheme="minorHAnsi"/>
          <w:color w:val="000000" w:themeColor="text1"/>
        </w:rPr>
        <w:fldChar w:fldCharType="separate"/>
      </w:r>
      <w:r w:rsidR="001B0B2E">
        <w:rPr>
          <w:rFonts w:cstheme="minorHAnsi"/>
          <w:noProof/>
          <w:color w:val="000000" w:themeColor="text1"/>
        </w:rPr>
        <w:t>(Allen et al., 1998b)</w:t>
      </w:r>
      <w:r w:rsidR="001B0B2E">
        <w:rPr>
          <w:rFonts w:cstheme="minorHAnsi"/>
          <w:color w:val="000000" w:themeColor="text1"/>
        </w:rPr>
        <w:fldChar w:fldCharType="end"/>
      </w:r>
      <w:r>
        <w:rPr>
          <w:rFonts w:cstheme="minorHAnsi"/>
          <w:color w:val="000000" w:themeColor="text1"/>
        </w:rPr>
        <w:t xml:space="preserve">. This methodology has been tested for Malawi </w:t>
      </w:r>
      <w:r w:rsidR="001B0B2E">
        <w:rPr>
          <w:rFonts w:cstheme="minorHAnsi"/>
          <w:color w:val="000000" w:themeColor="text1"/>
        </w:rPr>
        <w:t xml:space="preserve">by Wang et al. </w:t>
      </w:r>
      <w:r w:rsidR="001B0B2E">
        <w:rPr>
          <w:rFonts w:cstheme="minorHAnsi"/>
          <w:color w:val="000000" w:themeColor="text1"/>
        </w:rPr>
        <w:fldChar w:fldCharType="begin"/>
      </w:r>
      <w:r w:rsidR="001B0B2E">
        <w:rPr>
          <w:rFonts w:cstheme="minorHAnsi"/>
          <w:color w:val="000000" w:themeColor="text1"/>
        </w:rPr>
        <w:instrText xml:space="preserve"> ADDIN EN.CITE &lt;EndNote&gt;&lt;Cite ExcludeAuth="1"&gt;&lt;Author&gt;Wang&lt;/Author&gt;&lt;Year&gt;2011&lt;/Year&gt;&lt;IDText&gt;Comparative study on estimating reference evapotranspiration under limited climate data condition in Malawi&lt;/IDText&gt;&lt;DisplayText&gt;(2011)&lt;/DisplayText&gt;&lt;record&gt;&lt;urls&gt;&lt;related-urls&gt;&lt;url&gt;https://www.researchgate.net/publication/266523411_Comparative_study_on_estimating_reference_evapotranspiration_under_limited_climate_data_condition_in_Malawi&lt;/url&gt;&lt;/related-urls&gt;&lt;/urls&gt;&lt;titles&gt;&lt;title&gt;Comparative study on estimating reference evapotranspiration under limited climate data condition in Malawi&lt;/title&gt;&lt;secondary-title&gt;International Journal of the Physical Sciences&lt;/secondary-title&gt;&lt;/titles&gt;&lt;pages&gt;2239-2248&lt;/pages&gt;&lt;number&gt;9&lt;/number&gt;&lt;contributors&gt;&lt;authors&gt;&lt;author&gt;Wang, Yu-Min&lt;/author&gt;&lt;author&gt;Namaona, Willy&lt;/author&gt;&lt;author&gt;Gladden, Lennox Alexander&lt;/author&gt;&lt;author&gt;Traore, Seydou&lt;/author&gt;&lt;author&gt;Deng, Lian-Tsai&lt;/author&gt;&lt;/authors&gt;&lt;/contributors&gt;&lt;added-date format="utc"&gt;1560783443&lt;/added-date&gt;&lt;ref-type name="Journal Article"&gt;17&lt;/ref-type&gt;&lt;dates&gt;&lt;year&gt;2011&lt;/year&gt;&lt;/dates&gt;&lt;rec-number&gt;272&lt;/rec-number&gt;&lt;last-updated-date format="utc"&gt;1560783538&lt;/last-updated-date&gt;&lt;electronic-resource-num&gt;10.5897/IJPS11.166&lt;/electronic-resource-num&gt;&lt;volume&gt;6&lt;/volume&gt;&lt;/record&gt;&lt;/Cite&gt;&lt;/EndNote&gt;</w:instrText>
      </w:r>
      <w:r w:rsidR="001B0B2E">
        <w:rPr>
          <w:rFonts w:cstheme="minorHAnsi"/>
          <w:color w:val="000000" w:themeColor="text1"/>
        </w:rPr>
        <w:fldChar w:fldCharType="separate"/>
      </w:r>
      <w:r w:rsidR="001B0B2E">
        <w:rPr>
          <w:rFonts w:cstheme="minorHAnsi"/>
          <w:noProof/>
          <w:color w:val="000000" w:themeColor="text1"/>
        </w:rPr>
        <w:t>(2011)</w:t>
      </w:r>
      <w:r w:rsidR="001B0B2E">
        <w:rPr>
          <w:rFonts w:cstheme="minorHAnsi"/>
          <w:color w:val="000000" w:themeColor="text1"/>
        </w:rPr>
        <w:fldChar w:fldCharType="end"/>
      </w:r>
      <w:r w:rsidR="00F97F89">
        <w:rPr>
          <w:rFonts w:cstheme="minorHAnsi"/>
          <w:color w:val="000000" w:themeColor="text1"/>
        </w:rPr>
        <w:t xml:space="preserve">, and for South Malawi by </w:t>
      </w:r>
      <w:proofErr w:type="spellStart"/>
      <w:r w:rsidR="00F97F89">
        <w:rPr>
          <w:rFonts w:cstheme="minorHAnsi"/>
          <w:color w:val="000000" w:themeColor="text1"/>
        </w:rPr>
        <w:t>Ngongondo</w:t>
      </w:r>
      <w:proofErr w:type="spellEnd"/>
      <w:r w:rsidR="00F97F89">
        <w:rPr>
          <w:rFonts w:cstheme="minorHAnsi"/>
          <w:color w:val="000000" w:themeColor="text1"/>
        </w:rPr>
        <w:t xml:space="preserve"> et al. </w:t>
      </w:r>
      <w:r w:rsidR="00F97F89">
        <w:rPr>
          <w:rFonts w:cstheme="minorHAnsi"/>
          <w:color w:val="000000" w:themeColor="text1"/>
        </w:rPr>
        <w:fldChar w:fldCharType="begin"/>
      </w:r>
      <w:r w:rsidR="00F97F89">
        <w:rPr>
          <w:rFonts w:cstheme="minorHAnsi"/>
          <w:color w:val="000000" w:themeColor="text1"/>
        </w:rPr>
        <w:instrText xml:space="preserve"> ADDIN EN.CITE &lt;EndNote&gt;&lt;Cite ExcludeAuth="1"&gt;&lt;Author&gt;Ngongondo&lt;/Author&gt;&lt;Year&gt;2012&lt;/Year&gt;&lt;IDText&gt;Evolution of the FAO Penman-Monthith, Preistley-Taylor and Hargreaves models for estimating reference evapotranspiration in southern Malawi&lt;/IDText&gt;&lt;DisplayText&gt;(2012)&lt;/DisplayText&gt;&lt;record&gt;&lt;urls&gt;&lt;related-urls&gt;&lt;url&gt;https://iwaponline.com/hr/article-abstract/44/4/706/31036/Evaluation-of-the-FAO-Penman-Montheith-Priestley?redirectedFrom=fulltext&lt;/url&gt;&lt;/related-urls&gt;&lt;/urls&gt;&lt;titles&gt;&lt;title&gt;Evolution of the FAO Penman-Monthith, Preistley-Taylor and Hargreaves models for estimating reference evapotranspiration in southern Malawi&lt;/title&gt;&lt;secondary-title&gt;Hydrology Research&lt;/secondary-title&gt;&lt;/titles&gt;&lt;pages&gt;706-722&lt;/pages&gt;&lt;number&gt;4&lt;/number&gt;&lt;contributors&gt;&lt;authors&gt;&lt;author&gt;Ngongondo, Cosmo&lt;/author&gt;&lt;author&gt;Xu, Chong-Yu&lt;/author&gt;&lt;author&gt;Tallaksen, Lena M.&lt;/author&gt;&lt;author&gt;Alemaw, Berhanu&lt;/author&gt;&lt;/authors&gt;&lt;/contributors&gt;&lt;added-date format="utc"&gt;1560859072&lt;/added-date&gt;&lt;ref-type name="Journal Article"&gt;17&lt;/ref-type&gt;&lt;dates&gt;&lt;year&gt;2012&lt;/year&gt;&lt;/dates&gt;&lt;rec-number&gt;273&lt;/rec-number&gt;&lt;last-updated-date format="utc"&gt;1560859169&lt;/last-updated-date&gt;&lt;electronic-resource-num&gt;https://doi.org/10.2166/nh.2012.224&lt;/electronic-resource-num&gt;&lt;volume&gt;44&lt;/volume&gt;&lt;/record&gt;&lt;/Cite&gt;&lt;/EndNote&gt;</w:instrText>
      </w:r>
      <w:r w:rsidR="00F97F89">
        <w:rPr>
          <w:rFonts w:cstheme="minorHAnsi"/>
          <w:color w:val="000000" w:themeColor="text1"/>
        </w:rPr>
        <w:fldChar w:fldCharType="separate"/>
      </w:r>
      <w:r w:rsidR="00F97F89">
        <w:rPr>
          <w:rFonts w:cstheme="minorHAnsi"/>
          <w:noProof/>
          <w:color w:val="000000" w:themeColor="text1"/>
        </w:rPr>
        <w:t>(2012)</w:t>
      </w:r>
      <w:r w:rsidR="00F97F89">
        <w:rPr>
          <w:rFonts w:cstheme="minorHAnsi"/>
          <w:color w:val="000000" w:themeColor="text1"/>
        </w:rPr>
        <w:fldChar w:fldCharType="end"/>
      </w:r>
      <w:r w:rsidR="00F97F89">
        <w:rPr>
          <w:rFonts w:cstheme="minorHAnsi"/>
          <w:color w:val="000000" w:themeColor="text1"/>
        </w:rPr>
        <w:t xml:space="preserve"> </w:t>
      </w:r>
      <w:r>
        <w:rPr>
          <w:rFonts w:cstheme="minorHAnsi"/>
          <w:color w:val="000000" w:themeColor="text1"/>
        </w:rPr>
        <w:t xml:space="preserve">and deemed to be appropriate for use. </w:t>
      </w:r>
    </w:p>
    <w:p w14:paraId="235F9255" w14:textId="77777777" w:rsidR="00102A77" w:rsidRDefault="00102A77" w:rsidP="00102A77">
      <w:pPr>
        <w:pStyle w:val="Heading3"/>
        <w:rPr>
          <w:rFonts w:eastAsia="Times New Roman"/>
          <w:lang w:eastAsia="en-GB"/>
        </w:rPr>
      </w:pPr>
      <w:r>
        <w:rPr>
          <w:rFonts w:eastAsia="Times New Roman"/>
          <w:lang w:eastAsia="en-GB"/>
        </w:rPr>
        <w:t>Net Radiation at the Crop Surface</w:t>
      </w:r>
    </w:p>
    <w:p w14:paraId="247D922F" w14:textId="77777777" w:rsidR="00102A77" w:rsidRPr="002E1A5D" w:rsidRDefault="00102A77" w:rsidP="00102A77">
      <w:pPr>
        <w:spacing w:after="0" w:line="240" w:lineRule="auto"/>
        <w:rPr>
          <w:rFonts w:eastAsia="Times New Roman" w:cstheme="minorHAnsi"/>
          <w:color w:val="000000" w:themeColor="text1"/>
          <w:lang w:eastAsia="en-GB"/>
        </w:rPr>
      </w:pPr>
      <w:r w:rsidRPr="002E1A5D">
        <w:rPr>
          <w:rFonts w:eastAsia="Times New Roman" w:cstheme="minorHAnsi"/>
          <w:color w:val="000000" w:themeColor="text1"/>
          <w:lang w:eastAsia="en-GB"/>
        </w:rPr>
        <w:t>R</w:t>
      </w:r>
      <w:r w:rsidRPr="002E1A5D">
        <w:rPr>
          <w:rFonts w:eastAsia="Times New Roman" w:cstheme="minorHAnsi"/>
          <w:color w:val="000000" w:themeColor="text1"/>
          <w:vertAlign w:val="subscript"/>
          <w:lang w:eastAsia="en-GB"/>
        </w:rPr>
        <w:t>n</w:t>
      </w:r>
      <w:r w:rsidRPr="002E1A5D">
        <w:rPr>
          <w:rFonts w:eastAsia="Times New Roman" w:cstheme="minorHAnsi"/>
          <w:color w:val="000000" w:themeColor="text1"/>
          <w:lang w:eastAsia="en-GB"/>
        </w:rPr>
        <w:t xml:space="preserve"> is the net radiation at the crop surface (MJ m2 day</w:t>
      </w:r>
      <w:r w:rsidRPr="002E1A5D">
        <w:rPr>
          <w:rFonts w:eastAsia="Times New Roman" w:cstheme="minorHAnsi"/>
          <w:color w:val="000000" w:themeColor="text1"/>
          <w:vertAlign w:val="superscript"/>
          <w:lang w:eastAsia="en-GB"/>
        </w:rPr>
        <w:t>-1</w:t>
      </w:r>
      <w:r w:rsidRPr="002E1A5D">
        <w:rPr>
          <w:rFonts w:eastAsia="Times New Roman" w:cstheme="minorHAnsi"/>
          <w:color w:val="000000" w:themeColor="text1"/>
          <w:lang w:eastAsia="en-GB"/>
        </w:rPr>
        <w:t>)</w:t>
      </w:r>
      <w:r>
        <w:rPr>
          <w:rFonts w:eastAsia="Times New Roman" w:cstheme="minorHAnsi"/>
          <w:color w:val="000000" w:themeColor="text1"/>
          <w:lang w:eastAsia="en-GB"/>
        </w:rPr>
        <w:t xml:space="preserve"> and can be calculated as follows: </w:t>
      </w:r>
    </w:p>
    <w:p w14:paraId="005DDD9C" w14:textId="77777777" w:rsidR="00102A77" w:rsidRDefault="00102A77" w:rsidP="00102A77">
      <w:pPr>
        <w:pStyle w:val="Caption"/>
        <w:rPr>
          <w:rFonts w:eastAsia="Times New Roman" w:cstheme="minorHAnsi"/>
          <w:color w:val="000000" w:themeColor="text1"/>
          <w:lang w:eastAsia="en-GB"/>
        </w:rPr>
      </w:pPr>
      <w:bookmarkStart w:id="6" w:name="_Ref11244980"/>
      <w:r>
        <w:t xml:space="preserve">Equation </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bookmarkEnd w:id="6"/>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n</m:t>
            </m:r>
          </m:sub>
        </m:sSub>
        <m:r>
          <w:rPr>
            <w:rFonts w:ascii="Cambria Math" w:eastAsia="Times New Roman" w:hAnsi="Cambria Math" w:cstheme="minorHAnsi"/>
            <w:color w:val="000000" w:themeColor="text1"/>
            <w:lang w:eastAsia="en-GB"/>
          </w:rPr>
          <m:t xml:space="preserve">= </m:t>
        </m:r>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ns</m:t>
            </m:r>
          </m:sub>
        </m:sSub>
        <m:r>
          <w:rPr>
            <w:rFonts w:ascii="Cambria Math" w:eastAsia="Times New Roman" w:hAnsi="Cambria Math" w:cstheme="minorHAnsi"/>
            <w:color w:val="000000" w:themeColor="text1"/>
            <w:lang w:eastAsia="en-GB"/>
          </w:rPr>
          <m:t>-</m:t>
        </m:r>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nl</m:t>
            </m:r>
          </m:sub>
        </m:sSub>
      </m:oMath>
    </w:p>
    <w:p w14:paraId="2C0B568E" w14:textId="77777777" w:rsidR="00102A77" w:rsidRPr="0008065C" w:rsidRDefault="00102A77" w:rsidP="00102A77">
      <w:pPr>
        <w:spacing w:after="0" w:line="240" w:lineRule="auto"/>
        <w:rPr>
          <w:rFonts w:eastAsia="Times New Roman" w:cstheme="minorHAnsi"/>
          <w:color w:val="000000" w:themeColor="text1"/>
          <w:lang w:eastAsia="en-GB"/>
        </w:rPr>
      </w:pPr>
      <w:r w:rsidRPr="0008065C">
        <w:rPr>
          <w:rFonts w:eastAsia="Times New Roman" w:cstheme="minorHAnsi"/>
          <w:color w:val="000000" w:themeColor="text1"/>
          <w:lang w:eastAsia="en-GB"/>
        </w:rPr>
        <w:t>Where:</w:t>
      </w:r>
    </w:p>
    <w:p w14:paraId="4A0457DC"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Pr>
          <w:rFonts w:eastAsia="Times New Roman" w:cstheme="minorHAnsi"/>
          <w:color w:val="000000" w:themeColor="text1"/>
          <w:lang w:eastAsia="en-GB"/>
        </w:rPr>
        <w:t>R</w:t>
      </w:r>
      <w:r>
        <w:rPr>
          <w:rFonts w:eastAsia="Times New Roman" w:cstheme="minorHAnsi"/>
          <w:color w:val="000000" w:themeColor="text1"/>
          <w:vertAlign w:val="subscript"/>
          <w:lang w:eastAsia="en-GB"/>
        </w:rPr>
        <w:t>ns</w:t>
      </w:r>
      <w:proofErr w:type="spellEnd"/>
      <w:r>
        <w:rPr>
          <w:rFonts w:eastAsia="Times New Roman" w:cstheme="minorHAnsi"/>
          <w:color w:val="000000" w:themeColor="text1"/>
          <w:lang w:eastAsia="en-GB"/>
        </w:rPr>
        <w:t xml:space="preserve"> is the</w:t>
      </w:r>
      <w:r w:rsidRPr="00B565B5">
        <w:rPr>
          <w:rFonts w:eastAsia="Times New Roman" w:cstheme="minorHAnsi"/>
          <w:color w:val="000000" w:themeColor="text1"/>
          <w:lang w:eastAsia="en-GB"/>
        </w:rPr>
        <w:t xml:space="preserve"> </w:t>
      </w:r>
      <w:r>
        <w:rPr>
          <w:rFonts w:eastAsia="Times New Roman" w:cstheme="minorHAnsi"/>
          <w:color w:val="000000" w:themeColor="text1"/>
          <w:lang w:eastAsia="en-GB"/>
        </w:rPr>
        <w:t xml:space="preserve">net incoming shortwave radiation </w:t>
      </w:r>
      <w:r w:rsidRPr="0008065C">
        <w:rPr>
          <w:rFonts w:eastAsia="Times New Roman" w:cstheme="minorHAnsi"/>
          <w:color w:val="000000" w:themeColor="text1"/>
          <w:lang w:eastAsia="en-GB"/>
        </w:rPr>
        <w:t>(MJm-2 day-1)</w:t>
      </w:r>
      <w:r>
        <w:rPr>
          <w:rFonts w:eastAsia="Times New Roman" w:cstheme="minorHAnsi"/>
          <w:color w:val="000000" w:themeColor="text1"/>
          <w:lang w:eastAsia="en-GB"/>
        </w:rPr>
        <w:t xml:space="preserve"> and can be calculated as follows:</w:t>
      </w:r>
    </w:p>
    <w:p w14:paraId="23AB65B8" w14:textId="77777777" w:rsidR="00102A77" w:rsidRDefault="00102A77" w:rsidP="00102A77">
      <w:pPr>
        <w:pStyle w:val="Caption"/>
        <w:ind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ns</m:t>
            </m:r>
          </m:sub>
        </m:sSub>
        <m:r>
          <w:rPr>
            <w:rFonts w:ascii="Cambria Math" w:eastAsia="Times New Roman" w:hAnsi="Cambria Math" w:cstheme="minorHAnsi"/>
            <w:color w:val="000000" w:themeColor="text1"/>
            <w:lang w:eastAsia="en-GB"/>
          </w:rPr>
          <m:t>=(1-∝)</m:t>
        </m:r>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s</m:t>
            </m:r>
          </m:sub>
        </m:sSub>
      </m:oMath>
    </w:p>
    <w:p w14:paraId="016A12AC" w14:textId="77777777" w:rsidR="00102A77" w:rsidRPr="004B5036" w:rsidRDefault="00102A77" w:rsidP="00102A77">
      <w:pPr>
        <w:spacing w:after="0" w:line="240" w:lineRule="auto"/>
        <w:ind w:firstLine="720"/>
        <w:rPr>
          <w:rFonts w:eastAsia="Times New Roman" w:cstheme="minorHAnsi"/>
          <w:color w:val="000000" w:themeColor="text1"/>
          <w:lang w:eastAsia="en-GB"/>
        </w:rPr>
      </w:pPr>
      <w:r w:rsidRPr="004B5036">
        <w:rPr>
          <w:rFonts w:eastAsia="Times New Roman" w:cstheme="minorHAnsi"/>
          <w:color w:val="000000" w:themeColor="text1"/>
          <w:lang w:eastAsia="en-GB"/>
        </w:rPr>
        <w:t>Where:</w:t>
      </w:r>
    </w:p>
    <w:p w14:paraId="5D5B0741"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m:oMath>
        <m:r>
          <w:rPr>
            <w:rFonts w:ascii="Cambria Math" w:eastAsia="Times New Roman" w:hAnsi="Cambria Math" w:cstheme="minorHAnsi"/>
            <w:color w:val="000000" w:themeColor="text1"/>
            <w:lang w:eastAsia="en-GB"/>
          </w:rPr>
          <m:t>∝</m:t>
        </m:r>
      </m:oMath>
      <w:r>
        <w:rPr>
          <w:rFonts w:eastAsia="Times New Roman" w:cstheme="minorHAnsi"/>
          <w:color w:val="000000" w:themeColor="text1"/>
          <w:lang w:eastAsia="en-GB"/>
        </w:rPr>
        <w:t xml:space="preserve"> is </w:t>
      </w:r>
      <w:r w:rsidRPr="0008065C">
        <w:rPr>
          <w:rFonts w:eastAsia="Times New Roman" w:cstheme="minorHAnsi"/>
          <w:color w:val="000000" w:themeColor="text1"/>
          <w:lang w:eastAsia="en-GB"/>
        </w:rPr>
        <w:t xml:space="preserve">the albedo or canopy reflection coefficient, which is 0.23 for the hypothetical grass reference crop </w:t>
      </w:r>
    </w:p>
    <w:p w14:paraId="0832405B" w14:textId="77777777" w:rsidR="00102A77" w:rsidRPr="007E4968" w:rsidRDefault="00102A77" w:rsidP="00102A77">
      <w:pPr>
        <w:pStyle w:val="ListParagraph"/>
        <w:numPr>
          <w:ilvl w:val="1"/>
          <w:numId w:val="1"/>
        </w:numPr>
        <w:spacing w:after="0" w:line="240" w:lineRule="auto"/>
        <w:rPr>
          <w:rFonts w:eastAsia="Times New Roman" w:cstheme="minorHAnsi"/>
          <w:color w:val="000000" w:themeColor="text1"/>
          <w:lang w:eastAsia="en-GB"/>
        </w:rPr>
      </w:pPr>
      <w:r w:rsidRPr="007E4968">
        <w:rPr>
          <w:rFonts w:eastAsia="Times New Roman" w:cstheme="minorHAnsi"/>
          <w:color w:val="000000" w:themeColor="text1"/>
          <w:lang w:eastAsia="en-GB"/>
        </w:rPr>
        <w:t>R</w:t>
      </w:r>
      <w:r w:rsidRPr="007E4968">
        <w:rPr>
          <w:rFonts w:eastAsia="Times New Roman" w:cstheme="minorHAnsi"/>
          <w:color w:val="000000" w:themeColor="text1"/>
          <w:vertAlign w:val="subscript"/>
          <w:lang w:eastAsia="en-GB"/>
        </w:rPr>
        <w:t>s</w:t>
      </w:r>
      <w:r w:rsidRPr="007E4968">
        <w:rPr>
          <w:rFonts w:eastAsia="Times New Roman" w:cstheme="minorHAnsi"/>
          <w:color w:val="000000" w:themeColor="text1"/>
          <w:lang w:eastAsia="en-GB"/>
        </w:rPr>
        <w:t xml:space="preserve"> is the fraction of the solar radiation not reflected from the surface (MJm-2 day-1)</w:t>
      </w:r>
      <w:r>
        <w:rPr>
          <w:rFonts w:eastAsia="Times New Roman" w:cstheme="minorHAnsi"/>
          <w:color w:val="000000" w:themeColor="text1"/>
          <w:lang w:eastAsia="en-GB"/>
        </w:rPr>
        <w:t xml:space="preserve"> and can be calculated as follows:</w:t>
      </w:r>
    </w:p>
    <w:p w14:paraId="0ADB85AE" w14:textId="77777777" w:rsidR="00102A77" w:rsidRPr="0008065C" w:rsidRDefault="00102A77" w:rsidP="00102A77">
      <w:pPr>
        <w:pStyle w:val="Caption"/>
        <w:ind w:left="720" w:firstLine="720"/>
        <w:rPr>
          <w:rFonts w:eastAsiaTheme="minorEastAsia" w:cstheme="minorHAnsi"/>
          <w:color w:val="000000" w:themeColor="text1"/>
          <w:lang w:eastAsia="en-GB"/>
        </w:rPr>
      </w:pPr>
      <w:bookmarkStart w:id="7" w:name="_Ref11245381"/>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bookmarkEnd w:id="7"/>
      <w:r>
        <w:tab/>
      </w:r>
      <m:oMath>
        <m:sSub>
          <m:sSubPr>
            <m:ctrlPr>
              <w:rPr>
                <w:rFonts w:ascii="Cambria Math" w:hAnsi="Cambria Math" w:cstheme="minorHAnsi"/>
                <w:i w:val="0"/>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r>
          <w:rPr>
            <w:rFonts w:ascii="Cambria Math" w:hAnsi="Cambria Math" w:cstheme="minorHAnsi"/>
            <w:color w:val="000000" w:themeColor="text1"/>
          </w:rPr>
          <m:t>=</m:t>
        </m:r>
        <m:sSub>
          <m:sSubPr>
            <m:ctrlPr>
              <w:rPr>
                <w:rFonts w:ascii="Cambria Math" w:hAnsi="Cambria Math" w:cstheme="minorHAnsi"/>
                <w:i w:val="0"/>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Rs</m:t>
            </m:r>
          </m:sub>
        </m:sSub>
        <m:rad>
          <m:radPr>
            <m:degHide m:val="1"/>
            <m:ctrlPr>
              <w:rPr>
                <w:rFonts w:ascii="Cambria Math" w:hAnsi="Cambria Math" w:cstheme="minorHAnsi"/>
                <w:i w:val="0"/>
                <w:color w:val="000000" w:themeColor="text1"/>
              </w:rPr>
            </m:ctrlPr>
          </m:radPr>
          <m:deg/>
          <m:e>
            <m:sSub>
              <m:sSubPr>
                <m:ctrlPr>
                  <w:rPr>
                    <w:rFonts w:ascii="Cambria Math" w:hAnsi="Cambria Math" w:cstheme="minorHAnsi"/>
                    <w:i w:val="0"/>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max</m:t>
                </m:r>
              </m:sub>
            </m:sSub>
            <m:r>
              <w:rPr>
                <w:rFonts w:ascii="Cambria Math" w:hAnsi="Cambria Math" w:cstheme="minorHAnsi"/>
                <w:color w:val="000000" w:themeColor="text1"/>
              </w:rPr>
              <m:t>-</m:t>
            </m:r>
            <m:sSub>
              <m:sSubPr>
                <m:ctrlPr>
                  <w:rPr>
                    <w:rFonts w:ascii="Cambria Math" w:hAnsi="Cambria Math" w:cstheme="minorHAnsi"/>
                    <w:i w:val="0"/>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min</m:t>
                </m:r>
              </m:sub>
            </m:sSub>
          </m:e>
        </m:rad>
        <m:sSub>
          <m:sSubPr>
            <m:ctrlPr>
              <w:rPr>
                <w:rFonts w:ascii="Cambria Math" w:hAnsi="Cambria Math" w:cstheme="minorHAnsi"/>
                <w:i w:val="0"/>
                <w:color w:val="000000" w:themeColor="text1"/>
              </w:rPr>
            </m:ctrlPr>
          </m:sSubPr>
          <m:e>
            <m:r>
              <w:rPr>
                <w:rFonts w:ascii="Cambria Math" w:hAnsi="Cambria Math" w:cstheme="minorHAnsi"/>
                <w:color w:val="000000" w:themeColor="text1"/>
              </w:rPr>
              <m:t xml:space="preserve"> R</m:t>
            </m:r>
          </m:e>
          <m:sub>
            <m:r>
              <w:rPr>
                <w:rFonts w:ascii="Cambria Math" w:hAnsi="Cambria Math" w:cstheme="minorHAnsi"/>
                <w:color w:val="000000" w:themeColor="text1"/>
              </w:rPr>
              <m:t>a</m:t>
            </m:r>
          </m:sub>
        </m:sSub>
      </m:oMath>
    </w:p>
    <w:p w14:paraId="22A4148B" w14:textId="77777777" w:rsidR="00102A77" w:rsidRPr="0008065C" w:rsidRDefault="00102A77" w:rsidP="00102A77">
      <w:pPr>
        <w:spacing w:after="0" w:line="240" w:lineRule="auto"/>
        <w:ind w:left="720" w:firstLine="720"/>
        <w:rPr>
          <w:rFonts w:eastAsiaTheme="minorEastAsia" w:cstheme="minorHAnsi"/>
          <w:color w:val="000000" w:themeColor="text1"/>
          <w:lang w:eastAsia="en-GB"/>
        </w:rPr>
      </w:pPr>
      <w:r w:rsidRPr="0008065C">
        <w:rPr>
          <w:rFonts w:cstheme="minorHAnsi"/>
          <w:color w:val="000000" w:themeColor="text1"/>
        </w:rPr>
        <w:t>Where:</w:t>
      </w:r>
    </w:p>
    <w:p w14:paraId="0BB4D20B" w14:textId="77777777" w:rsidR="00102A77" w:rsidRPr="004B5036" w:rsidRDefault="00102A77" w:rsidP="00102A77">
      <w:pPr>
        <w:pStyle w:val="ListParagraph"/>
        <w:numPr>
          <w:ilvl w:val="0"/>
          <w:numId w:val="3"/>
        </w:numPr>
        <w:spacing w:after="0" w:line="240" w:lineRule="auto"/>
        <w:rPr>
          <w:rFonts w:ascii="Arial" w:hAnsi="Arial" w:cs="Arial"/>
          <w:sz w:val="19"/>
          <w:szCs w:val="19"/>
        </w:rPr>
      </w:pPr>
      <w:r>
        <w:rPr>
          <w:rFonts w:eastAsia="Times New Roman" w:cstheme="minorHAnsi"/>
          <w:color w:val="000000" w:themeColor="text1"/>
          <w:lang w:eastAsia="en-GB"/>
        </w:rPr>
        <w:t>K</w:t>
      </w:r>
      <w:r>
        <w:rPr>
          <w:rFonts w:eastAsia="Times New Roman" w:cstheme="minorHAnsi"/>
          <w:color w:val="000000" w:themeColor="text1"/>
          <w:lang w:eastAsia="en-GB"/>
        </w:rPr>
        <w:softHyphen/>
      </w:r>
      <w:r>
        <w:rPr>
          <w:rFonts w:eastAsia="Times New Roman" w:cstheme="minorHAnsi"/>
          <w:color w:val="000000" w:themeColor="text1"/>
          <w:lang w:eastAsia="en-GB"/>
        </w:rPr>
        <w:softHyphen/>
      </w:r>
      <w:r>
        <w:rPr>
          <w:rFonts w:eastAsia="Times New Roman" w:cstheme="minorHAnsi"/>
          <w:color w:val="000000" w:themeColor="text1"/>
          <w:vertAlign w:val="subscript"/>
          <w:lang w:eastAsia="en-GB"/>
        </w:rPr>
        <w:t>RS</w:t>
      </w:r>
      <w:r>
        <w:rPr>
          <w:rFonts w:eastAsia="Times New Roman" w:cstheme="minorHAnsi"/>
          <w:color w:val="000000" w:themeColor="text1"/>
          <w:lang w:eastAsia="en-GB"/>
        </w:rPr>
        <w:t xml:space="preserve"> is adjustment coefficient. For inland regions not influenced by large bodies of water, K</w:t>
      </w:r>
      <w:r>
        <w:rPr>
          <w:rFonts w:eastAsia="Times New Roman" w:cstheme="minorHAnsi"/>
          <w:color w:val="000000" w:themeColor="text1"/>
          <w:vertAlign w:val="subscript"/>
          <w:lang w:eastAsia="en-GB"/>
        </w:rPr>
        <w:t xml:space="preserve">RS </w:t>
      </w:r>
      <w:r>
        <w:rPr>
          <w:rFonts w:eastAsia="Times New Roman" w:cstheme="minorHAnsi"/>
          <w:color w:val="000000" w:themeColor="text1"/>
          <w:lang w:eastAsia="en-GB"/>
        </w:rPr>
        <w:t xml:space="preserve">= </w:t>
      </w:r>
      <w:proofErr w:type="gramStart"/>
      <w:r>
        <w:rPr>
          <w:rFonts w:eastAsia="Times New Roman" w:cstheme="minorHAnsi"/>
          <w:color w:val="000000" w:themeColor="text1"/>
          <w:lang w:eastAsia="en-GB"/>
        </w:rPr>
        <w:t>0.16 ;</w:t>
      </w:r>
      <w:proofErr w:type="gramEnd"/>
      <w:r>
        <w:rPr>
          <w:rFonts w:eastAsia="Times New Roman" w:cstheme="minorHAnsi"/>
          <w:color w:val="000000" w:themeColor="text1"/>
          <w:lang w:eastAsia="en-GB"/>
        </w:rPr>
        <w:t xml:space="preserve"> for coastal regions, or regions where the air mass is influenced by a large nearby water body, K</w:t>
      </w:r>
      <w:r>
        <w:rPr>
          <w:rFonts w:eastAsia="Times New Roman" w:cstheme="minorHAnsi"/>
          <w:color w:val="000000" w:themeColor="text1"/>
          <w:vertAlign w:val="subscript"/>
          <w:lang w:eastAsia="en-GB"/>
        </w:rPr>
        <w:t xml:space="preserve">RS </w:t>
      </w:r>
      <w:r>
        <w:rPr>
          <w:rFonts w:eastAsia="Times New Roman" w:cstheme="minorHAnsi"/>
          <w:color w:val="000000" w:themeColor="text1"/>
          <w:lang w:eastAsia="en-GB"/>
        </w:rPr>
        <w:t>= 0.19. Since Central Malawi is highly influenced by the presence of a large water body (Lake Malawi). K</w:t>
      </w:r>
      <w:r>
        <w:rPr>
          <w:rFonts w:eastAsia="Times New Roman" w:cstheme="minorHAnsi"/>
          <w:color w:val="000000" w:themeColor="text1"/>
          <w:lang w:eastAsia="en-GB"/>
        </w:rPr>
        <w:softHyphen/>
      </w:r>
      <w:r>
        <w:rPr>
          <w:rFonts w:eastAsia="Times New Roman" w:cstheme="minorHAnsi"/>
          <w:color w:val="000000" w:themeColor="text1"/>
          <w:vertAlign w:val="subscript"/>
          <w:lang w:eastAsia="en-GB"/>
        </w:rPr>
        <w:t xml:space="preserve">RS </w:t>
      </w:r>
      <w:proofErr w:type="gramStart"/>
      <w:r>
        <w:rPr>
          <w:rFonts w:ascii="Arial" w:hAnsi="Arial" w:cs="Arial"/>
          <w:sz w:val="19"/>
          <w:szCs w:val="19"/>
        </w:rPr>
        <w:t>is considered to be</w:t>
      </w:r>
      <w:proofErr w:type="gramEnd"/>
      <w:r>
        <w:rPr>
          <w:rFonts w:ascii="Arial" w:hAnsi="Arial" w:cs="Arial"/>
          <w:sz w:val="19"/>
          <w:szCs w:val="19"/>
        </w:rPr>
        <w:t xml:space="preserve"> 0.19 in this study. </w:t>
      </w:r>
    </w:p>
    <w:p w14:paraId="32EAB6A8" w14:textId="77777777" w:rsidR="00102A77" w:rsidRPr="00B65728" w:rsidRDefault="00102A77" w:rsidP="00102A77">
      <w:pPr>
        <w:pStyle w:val="ListParagraph"/>
        <w:numPr>
          <w:ilvl w:val="0"/>
          <w:numId w:val="3"/>
        </w:numPr>
        <w:spacing w:after="0" w:line="240" w:lineRule="auto"/>
        <w:rPr>
          <w:rFonts w:eastAsia="Times New Roman" w:cstheme="minorHAnsi"/>
          <w:color w:val="000000" w:themeColor="text1"/>
          <w:lang w:eastAsia="en-GB"/>
        </w:rPr>
      </w:pPr>
      <w:proofErr w:type="spellStart"/>
      <w:r w:rsidRPr="00B65728">
        <w:rPr>
          <w:rFonts w:eastAsia="Times New Roman" w:cstheme="minorHAnsi"/>
          <w:color w:val="000000" w:themeColor="text1"/>
          <w:lang w:eastAsia="en-GB"/>
        </w:rPr>
        <w:t>T</w:t>
      </w:r>
      <w:r w:rsidRPr="007E4968">
        <w:rPr>
          <w:rFonts w:eastAsia="Times New Roman" w:cstheme="minorHAnsi"/>
          <w:color w:val="000000" w:themeColor="text1"/>
          <w:vertAlign w:val="subscript"/>
          <w:lang w:eastAsia="en-GB"/>
        </w:rPr>
        <w:t>max</w:t>
      </w:r>
      <w:proofErr w:type="spellEnd"/>
      <w:r w:rsidRPr="00B65728">
        <w:rPr>
          <w:rFonts w:eastAsia="Times New Roman" w:cstheme="minorHAnsi"/>
          <w:color w:val="000000" w:themeColor="text1"/>
          <w:lang w:eastAsia="en-GB"/>
        </w:rPr>
        <w:t xml:space="preserve"> </w:t>
      </w:r>
      <w:r w:rsidRPr="00FC5786">
        <w:rPr>
          <w:rFonts w:eastAsia="Times New Roman" w:cstheme="minorHAnsi"/>
          <w:color w:val="000000" w:themeColor="text1"/>
          <w:lang w:eastAsia="en-GB"/>
        </w:rPr>
        <w:t xml:space="preserve">is the maximum air temperature (ºC) </w:t>
      </w:r>
    </w:p>
    <w:p w14:paraId="716E0985" w14:textId="77777777" w:rsidR="00102A77" w:rsidRPr="00B65728" w:rsidRDefault="00102A77" w:rsidP="00102A77">
      <w:pPr>
        <w:pStyle w:val="ListParagraph"/>
        <w:numPr>
          <w:ilvl w:val="0"/>
          <w:numId w:val="3"/>
        </w:numPr>
        <w:spacing w:after="0" w:line="240" w:lineRule="auto"/>
        <w:rPr>
          <w:rFonts w:eastAsia="Times New Roman" w:cstheme="minorHAnsi"/>
          <w:color w:val="000000" w:themeColor="text1"/>
          <w:lang w:eastAsia="en-GB"/>
        </w:rPr>
      </w:pPr>
      <w:proofErr w:type="spellStart"/>
      <w:r w:rsidRPr="00B65728">
        <w:rPr>
          <w:rFonts w:eastAsia="Times New Roman" w:cstheme="minorHAnsi"/>
          <w:color w:val="000000" w:themeColor="text1"/>
          <w:lang w:eastAsia="en-GB"/>
        </w:rPr>
        <w:t>T</w:t>
      </w:r>
      <w:r w:rsidRPr="007E4968">
        <w:rPr>
          <w:rFonts w:eastAsia="Times New Roman" w:cstheme="minorHAnsi"/>
          <w:color w:val="000000" w:themeColor="text1"/>
          <w:vertAlign w:val="subscript"/>
          <w:lang w:eastAsia="en-GB"/>
        </w:rPr>
        <w:t>min</w:t>
      </w:r>
      <w:proofErr w:type="spellEnd"/>
      <w:r w:rsidRPr="00B65728">
        <w:rPr>
          <w:rFonts w:eastAsia="Times New Roman" w:cstheme="minorHAnsi"/>
          <w:color w:val="000000" w:themeColor="text1"/>
          <w:lang w:eastAsia="en-GB"/>
        </w:rPr>
        <w:t xml:space="preserve"> </w:t>
      </w:r>
      <w:r w:rsidRPr="00FC5786">
        <w:rPr>
          <w:rFonts w:eastAsia="Times New Roman" w:cstheme="minorHAnsi"/>
          <w:color w:val="000000" w:themeColor="text1"/>
          <w:lang w:eastAsia="en-GB"/>
        </w:rPr>
        <w:t>is the minimum air temperature (ºC)</w:t>
      </w:r>
    </w:p>
    <w:p w14:paraId="25701FE4" w14:textId="77777777" w:rsidR="00102A77" w:rsidRDefault="00102A77" w:rsidP="00102A77">
      <w:pPr>
        <w:pStyle w:val="ListParagraph"/>
        <w:numPr>
          <w:ilvl w:val="0"/>
          <w:numId w:val="3"/>
        </w:numPr>
        <w:spacing w:after="0" w:line="240" w:lineRule="auto"/>
        <w:rPr>
          <w:rFonts w:eastAsia="Times New Roman" w:cstheme="minorHAnsi"/>
          <w:color w:val="000000" w:themeColor="text1"/>
          <w:lang w:eastAsia="en-GB"/>
        </w:rPr>
      </w:pPr>
      <w:r w:rsidRPr="0008065C">
        <w:rPr>
          <w:rFonts w:eastAsia="Times New Roman" w:cstheme="minorHAnsi"/>
          <w:color w:val="000000" w:themeColor="text1"/>
          <w:lang w:eastAsia="en-GB"/>
        </w:rPr>
        <w:t>R</w:t>
      </w:r>
      <w:r w:rsidRPr="007E4968">
        <w:rPr>
          <w:rFonts w:eastAsia="Times New Roman" w:cstheme="minorHAnsi"/>
          <w:color w:val="000000" w:themeColor="text1"/>
          <w:vertAlign w:val="subscript"/>
          <w:lang w:eastAsia="en-GB"/>
        </w:rPr>
        <w:t>a</w:t>
      </w:r>
      <w:r w:rsidRPr="0008065C">
        <w:rPr>
          <w:rFonts w:eastAsia="Times New Roman" w:cstheme="minorHAnsi"/>
          <w:color w:val="000000" w:themeColor="text1"/>
          <w:lang w:eastAsia="en-GB"/>
        </w:rPr>
        <w:t xml:space="preserve"> is extra-terrestrial radiation (MJm-2 day-1)</w:t>
      </w:r>
      <w:r>
        <w:rPr>
          <w:rFonts w:eastAsia="Times New Roman" w:cstheme="minorHAnsi"/>
          <w:color w:val="000000" w:themeColor="text1"/>
          <w:lang w:eastAsia="en-GB"/>
        </w:rPr>
        <w:t xml:space="preserve"> and can be calculated as follows:</w:t>
      </w:r>
    </w:p>
    <w:p w14:paraId="598428F2" w14:textId="77777777" w:rsidR="00102A77" w:rsidRPr="0008065C" w:rsidRDefault="00102A77" w:rsidP="00102A77">
      <w:pPr>
        <w:pStyle w:val="Caption"/>
        <w:ind w:left="1440"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5</w:t>
      </w:r>
      <w:r>
        <w:rPr>
          <w:noProof/>
        </w:rPr>
        <w:fldChar w:fldCharType="end"/>
      </w:r>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a</m:t>
            </m:r>
          </m:sub>
        </m:sSub>
        <m:r>
          <w:rPr>
            <w:rFonts w:ascii="Cambria Math" w:eastAsia="Times New Roman" w:hAnsi="Cambria Math" w:cstheme="minorHAnsi"/>
            <w:color w:val="000000" w:themeColor="text1"/>
            <w:lang w:eastAsia="en-GB"/>
          </w:rPr>
          <m:t>=</m:t>
        </m:r>
        <m:f>
          <m:fPr>
            <m:ctrlPr>
              <w:rPr>
                <w:rFonts w:ascii="Cambria Math" w:eastAsia="Times New Roman" w:hAnsi="Cambria Math" w:cstheme="minorHAnsi"/>
                <w:i w:val="0"/>
                <w:color w:val="000000" w:themeColor="text1"/>
                <w:lang w:eastAsia="en-GB"/>
              </w:rPr>
            </m:ctrlPr>
          </m:fPr>
          <m:num>
            <m:r>
              <w:rPr>
                <w:rFonts w:ascii="Cambria Math" w:eastAsia="Times New Roman" w:hAnsi="Cambria Math" w:cstheme="minorHAnsi"/>
                <w:color w:val="000000" w:themeColor="text1"/>
                <w:lang w:eastAsia="en-GB"/>
              </w:rPr>
              <m:t>24</m:t>
            </m:r>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60</m:t>
                </m:r>
              </m:e>
            </m:d>
          </m:num>
          <m:den>
            <m:r>
              <w:rPr>
                <w:rFonts w:ascii="Cambria Math" w:eastAsia="Times New Roman" w:hAnsi="Cambria Math" w:cstheme="minorHAnsi"/>
                <w:color w:val="000000" w:themeColor="text1"/>
                <w:lang w:eastAsia="en-GB"/>
              </w:rPr>
              <m:t>π</m:t>
            </m:r>
          </m:den>
        </m:f>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G</m:t>
            </m:r>
          </m:e>
          <m:sub>
            <m:r>
              <w:rPr>
                <w:rFonts w:ascii="Cambria Math" w:eastAsia="Times New Roman" w:hAnsi="Cambria Math" w:cstheme="minorHAnsi"/>
                <w:color w:val="000000" w:themeColor="text1"/>
                <w:lang w:eastAsia="en-GB"/>
              </w:rPr>
              <m:t>sc</m:t>
            </m:r>
          </m:sub>
        </m:sSub>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d</m:t>
            </m:r>
          </m:e>
          <m:sub>
            <m:r>
              <w:rPr>
                <w:rFonts w:ascii="Cambria Math" w:eastAsia="Times New Roman" w:hAnsi="Cambria Math" w:cstheme="minorHAnsi"/>
                <w:color w:val="000000" w:themeColor="text1"/>
                <w:lang w:eastAsia="en-GB"/>
              </w:rPr>
              <m:t>r</m:t>
            </m:r>
          </m:sub>
        </m:sSub>
        <m:d>
          <m:dPr>
            <m:begChr m:val="["/>
            <m:endChr m:val="]"/>
            <m:ctrlPr>
              <w:rPr>
                <w:rFonts w:ascii="Cambria Math" w:eastAsia="Times New Roman" w:hAnsi="Cambria Math" w:cstheme="minorHAnsi"/>
                <w:i w:val="0"/>
                <w:color w:val="000000" w:themeColor="text1"/>
                <w:lang w:eastAsia="en-GB"/>
              </w:rPr>
            </m:ctrlPr>
          </m:dPr>
          <m:e>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ω</m:t>
                </m:r>
              </m:e>
              <m:sub>
                <m:r>
                  <w:rPr>
                    <w:rFonts w:ascii="Cambria Math" w:eastAsia="Times New Roman" w:hAnsi="Cambria Math" w:cstheme="minorHAnsi"/>
                    <w:color w:val="000000" w:themeColor="text1"/>
                    <w:lang w:eastAsia="en-GB"/>
                  </w:rPr>
                  <m:t>s</m:t>
                </m:r>
              </m:sub>
            </m:sSub>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sin</m:t>
                </m: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φ</m:t>
                    </m:r>
                  </m:e>
                </m:d>
              </m:e>
            </m:func>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sin</m:t>
                </m: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δ</m:t>
                    </m:r>
                  </m:e>
                </m:d>
              </m:e>
            </m:func>
            <m:r>
              <w:rPr>
                <w:rFonts w:ascii="Cambria Math" w:eastAsia="Times New Roman" w:hAnsi="Cambria Math" w:cstheme="minorHAnsi"/>
                <w:color w:val="000000" w:themeColor="text1"/>
                <w:lang w:eastAsia="en-GB"/>
              </w:rPr>
              <m:t>+</m:t>
            </m:r>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cos</m:t>
                </m: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φ</m:t>
                    </m:r>
                  </m:e>
                </m:d>
              </m:e>
            </m:func>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cos</m:t>
                </m: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δ</m:t>
                    </m:r>
                  </m:e>
                </m:d>
              </m:e>
            </m:func>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sin</m:t>
                </m:r>
              </m:fName>
              <m:e>
                <m:d>
                  <m:dPr>
                    <m:ctrlPr>
                      <w:rPr>
                        <w:rFonts w:ascii="Cambria Math" w:eastAsia="Times New Roman" w:hAnsi="Cambria Math" w:cstheme="minorHAnsi"/>
                        <w:i w:val="0"/>
                        <w:color w:val="000000" w:themeColor="text1"/>
                        <w:lang w:eastAsia="en-GB"/>
                      </w:rPr>
                    </m:ctrlPr>
                  </m:dPr>
                  <m:e>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ω</m:t>
                        </m:r>
                      </m:e>
                      <m:sub>
                        <m:r>
                          <w:rPr>
                            <w:rFonts w:ascii="Cambria Math" w:eastAsia="Times New Roman" w:hAnsi="Cambria Math" w:cstheme="minorHAnsi"/>
                            <w:color w:val="000000" w:themeColor="text1"/>
                            <w:lang w:eastAsia="en-GB"/>
                          </w:rPr>
                          <m:t>s</m:t>
                        </m:r>
                      </m:sub>
                    </m:sSub>
                  </m:e>
                </m:d>
              </m:e>
            </m:func>
          </m:e>
        </m:d>
      </m:oMath>
    </w:p>
    <w:p w14:paraId="3E23B1D1" w14:textId="77777777" w:rsidR="00102A77" w:rsidRPr="0008065C" w:rsidRDefault="00102A77" w:rsidP="00102A77">
      <w:pPr>
        <w:spacing w:after="0" w:line="240" w:lineRule="auto"/>
        <w:ind w:left="1440" w:firstLine="720"/>
        <w:rPr>
          <w:rFonts w:eastAsia="Times New Roman" w:cstheme="minorHAnsi"/>
          <w:color w:val="000000" w:themeColor="text1"/>
          <w:lang w:eastAsia="en-GB"/>
        </w:rPr>
      </w:pPr>
      <w:r w:rsidRPr="0008065C">
        <w:rPr>
          <w:rFonts w:eastAsia="Times New Roman" w:cstheme="minorHAnsi"/>
          <w:color w:val="000000" w:themeColor="text1"/>
          <w:lang w:eastAsia="en-GB"/>
        </w:rPr>
        <w:lastRenderedPageBreak/>
        <w:t>Where:</w:t>
      </w:r>
    </w:p>
    <w:p w14:paraId="7A6979F6" w14:textId="77777777" w:rsidR="00102A77" w:rsidRPr="00B65728" w:rsidRDefault="00527A02" w:rsidP="00102A77">
      <w:pPr>
        <w:pStyle w:val="ListParagraph"/>
        <w:numPr>
          <w:ilvl w:val="0"/>
          <w:numId w:val="2"/>
        </w:numPr>
        <w:spacing w:after="0" w:line="240" w:lineRule="auto"/>
        <w:ind w:left="3240"/>
        <w:rPr>
          <w:rFonts w:eastAsia="Times New Roman" w:cstheme="minorHAnsi"/>
          <w:color w:val="000000" w:themeColor="text1"/>
          <w:lang w:eastAsia="en-GB"/>
        </w:rPr>
      </w:pPr>
      <m:oMath>
        <m:sSub>
          <m:sSubPr>
            <m:ctrlPr>
              <w:rPr>
                <w:rFonts w:ascii="Cambria Math" w:eastAsia="Times New Roman" w:hAnsi="Cambria Math" w:cstheme="minorHAnsi"/>
                <w:i/>
                <w:color w:val="000000" w:themeColor="text1"/>
                <w:lang w:eastAsia="en-GB"/>
              </w:rPr>
            </m:ctrlPr>
          </m:sSubPr>
          <m:e>
            <m:r>
              <w:rPr>
                <w:rFonts w:ascii="Cambria Math" w:eastAsia="Times New Roman" w:hAnsi="Cambria Math" w:cstheme="minorHAnsi"/>
                <w:color w:val="000000" w:themeColor="text1"/>
                <w:lang w:eastAsia="en-GB"/>
              </w:rPr>
              <m:t>G</m:t>
            </m:r>
          </m:e>
          <m:sub>
            <m:r>
              <w:rPr>
                <w:rFonts w:ascii="Cambria Math" w:eastAsia="Times New Roman" w:hAnsi="Cambria Math" w:cstheme="minorHAnsi"/>
                <w:color w:val="000000" w:themeColor="text1"/>
                <w:lang w:eastAsia="en-GB"/>
              </w:rPr>
              <m:t>Sc</m:t>
            </m:r>
          </m:sub>
        </m:sSub>
      </m:oMath>
      <w:r w:rsidR="00102A77">
        <w:rPr>
          <w:rFonts w:eastAsia="Times New Roman" w:cstheme="minorHAnsi"/>
          <w:color w:val="000000" w:themeColor="text1"/>
          <w:lang w:eastAsia="en-GB"/>
        </w:rPr>
        <w:t xml:space="preserve"> is the solar constant = 0.0820 MJm</w:t>
      </w:r>
      <w:r w:rsidR="00102A77" w:rsidRPr="00B65728">
        <w:rPr>
          <w:rFonts w:eastAsia="Times New Roman" w:cstheme="minorHAnsi"/>
          <w:color w:val="000000" w:themeColor="text1"/>
          <w:vertAlign w:val="superscript"/>
          <w:lang w:eastAsia="en-GB"/>
        </w:rPr>
        <w:t>-2</w:t>
      </w:r>
      <w:r w:rsidR="00102A77">
        <w:rPr>
          <w:rFonts w:eastAsia="Times New Roman" w:cstheme="minorHAnsi"/>
          <w:color w:val="000000" w:themeColor="text1"/>
          <w:lang w:eastAsia="en-GB"/>
        </w:rPr>
        <w:t>min</w:t>
      </w:r>
      <w:r w:rsidR="00102A77" w:rsidRPr="00B65728">
        <w:rPr>
          <w:rFonts w:eastAsia="Times New Roman" w:cstheme="minorHAnsi"/>
          <w:color w:val="000000" w:themeColor="text1"/>
          <w:vertAlign w:val="superscript"/>
          <w:lang w:eastAsia="en-GB"/>
        </w:rPr>
        <w:t>-</w:t>
      </w:r>
      <w:proofErr w:type="gramStart"/>
      <w:r w:rsidR="00102A77" w:rsidRPr="00B65728">
        <w:rPr>
          <w:rFonts w:eastAsia="Times New Roman" w:cstheme="minorHAnsi"/>
          <w:color w:val="000000" w:themeColor="text1"/>
          <w:vertAlign w:val="superscript"/>
          <w:lang w:eastAsia="en-GB"/>
        </w:rPr>
        <w:t>1</w:t>
      </w:r>
      <w:proofErr w:type="gramEnd"/>
    </w:p>
    <w:p w14:paraId="3B78C6CE" w14:textId="77777777" w:rsidR="00102A77" w:rsidRDefault="00527A02" w:rsidP="00102A77">
      <w:pPr>
        <w:pStyle w:val="ListParagraph"/>
        <w:numPr>
          <w:ilvl w:val="0"/>
          <w:numId w:val="2"/>
        </w:numPr>
        <w:spacing w:after="0" w:line="240" w:lineRule="auto"/>
        <w:ind w:left="3240"/>
        <w:rPr>
          <w:rFonts w:eastAsia="Times New Roman" w:cstheme="minorHAnsi"/>
          <w:color w:val="000000" w:themeColor="text1"/>
          <w:lang w:eastAsia="en-GB"/>
        </w:rPr>
      </w:pPr>
      <m:oMath>
        <m:sSub>
          <m:sSubPr>
            <m:ctrlPr>
              <w:rPr>
                <w:rFonts w:ascii="Cambria Math" w:eastAsia="Times New Roman" w:hAnsi="Cambria Math" w:cstheme="minorHAnsi"/>
                <w:i/>
                <w:color w:val="000000" w:themeColor="text1"/>
                <w:lang w:eastAsia="en-GB"/>
              </w:rPr>
            </m:ctrlPr>
          </m:sSubPr>
          <m:e>
            <m:r>
              <w:rPr>
                <w:rFonts w:ascii="Cambria Math" w:eastAsia="Times New Roman" w:hAnsi="Cambria Math" w:cstheme="minorHAnsi"/>
                <w:color w:val="000000" w:themeColor="text1"/>
                <w:lang w:eastAsia="en-GB"/>
              </w:rPr>
              <m:t>d</m:t>
            </m:r>
          </m:e>
          <m:sub>
            <m:r>
              <w:rPr>
                <w:rFonts w:ascii="Cambria Math" w:eastAsia="Times New Roman" w:hAnsi="Cambria Math" w:cstheme="minorHAnsi"/>
                <w:color w:val="000000" w:themeColor="text1"/>
                <w:lang w:eastAsia="en-GB"/>
              </w:rPr>
              <m:t>r</m:t>
            </m:r>
          </m:sub>
        </m:sSub>
      </m:oMath>
      <w:r w:rsidR="00102A77" w:rsidRPr="00842CF3">
        <w:rPr>
          <w:rFonts w:eastAsia="Times New Roman" w:cstheme="minorHAnsi"/>
          <w:color w:val="000000" w:themeColor="text1"/>
          <w:lang w:eastAsia="en-GB"/>
        </w:rPr>
        <w:t xml:space="preserve"> is the inverse relative since earth-Sun (rad) </w:t>
      </w:r>
      <w:r w:rsidR="00102A77">
        <w:rPr>
          <w:rFonts w:eastAsia="Times New Roman" w:cstheme="minorHAnsi"/>
          <w:color w:val="000000" w:themeColor="text1"/>
          <w:lang w:eastAsia="en-GB"/>
        </w:rPr>
        <w:t>which can be calculated as follows:</w:t>
      </w:r>
    </w:p>
    <w:p w14:paraId="236FB12B" w14:textId="77777777" w:rsidR="00102A77" w:rsidRPr="00842CF3" w:rsidRDefault="00102A77" w:rsidP="00102A77">
      <w:pPr>
        <w:pStyle w:val="Caption"/>
        <w:ind w:left="2520"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6</w:t>
      </w:r>
      <w:r>
        <w:rPr>
          <w:noProof/>
        </w:rPr>
        <w:fldChar w:fldCharType="end"/>
      </w:r>
      <w:r>
        <w:tab/>
      </w:r>
      <w:r>
        <w:rPr>
          <w:rFonts w:eastAsia="Times New Roman" w:cstheme="minorHAnsi"/>
          <w:color w:val="000000" w:themeColor="text1"/>
          <w:lang w:eastAsia="en-GB"/>
        </w:rPr>
        <w:t xml:space="preserve"> </w:t>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d</m:t>
            </m:r>
          </m:e>
          <m:sub>
            <m:r>
              <w:rPr>
                <w:rFonts w:ascii="Cambria Math" w:eastAsia="Times New Roman" w:hAnsi="Cambria Math" w:cstheme="minorHAnsi"/>
                <w:color w:val="000000" w:themeColor="text1"/>
                <w:lang w:eastAsia="en-GB"/>
              </w:rPr>
              <m:t>r</m:t>
            </m:r>
          </m:sub>
        </m:sSub>
        <m:r>
          <w:rPr>
            <w:rFonts w:ascii="Cambria Math" w:eastAsia="Times New Roman" w:hAnsi="Cambria Math" w:cstheme="minorHAnsi"/>
            <w:color w:val="000000" w:themeColor="text1"/>
            <w:lang w:eastAsia="en-GB"/>
          </w:rPr>
          <m:t>=1+0.033</m:t>
        </m:r>
        <m:func>
          <m:funcPr>
            <m:ctrlPr>
              <w:rPr>
                <w:rFonts w:ascii="Cambria Math" w:eastAsia="Times New Roman" w:hAnsi="Cambria Math" w:cstheme="minorHAnsi"/>
                <w:i w:val="0"/>
                <w:color w:val="000000" w:themeColor="text1"/>
                <w:lang w:eastAsia="en-GB"/>
              </w:rPr>
            </m:ctrlPr>
          </m:funcPr>
          <m:fName>
            <m:r>
              <w:rPr>
                <w:rFonts w:ascii="Cambria Math" w:eastAsia="Times New Roman" w:hAnsi="Cambria Math" w:cstheme="minorHAnsi"/>
                <w:color w:val="000000" w:themeColor="text1"/>
                <w:lang w:eastAsia="en-GB"/>
              </w:rPr>
              <m:t>cos</m:t>
            </m:r>
          </m:fName>
          <m:e>
            <m:d>
              <m:dPr>
                <m:ctrlPr>
                  <w:rPr>
                    <w:rFonts w:ascii="Cambria Math" w:eastAsia="Times New Roman" w:hAnsi="Cambria Math" w:cstheme="minorHAnsi"/>
                    <w:i w:val="0"/>
                    <w:color w:val="000000" w:themeColor="text1"/>
                    <w:lang w:eastAsia="en-GB"/>
                  </w:rPr>
                </m:ctrlPr>
              </m:dPr>
              <m:e>
                <m:f>
                  <m:fPr>
                    <m:ctrlPr>
                      <w:rPr>
                        <w:rFonts w:ascii="Cambria Math" w:eastAsia="Times New Roman" w:hAnsi="Cambria Math" w:cstheme="minorHAnsi"/>
                        <w:i w:val="0"/>
                        <w:color w:val="000000" w:themeColor="text1"/>
                        <w:lang w:eastAsia="en-GB"/>
                      </w:rPr>
                    </m:ctrlPr>
                  </m:fPr>
                  <m:num>
                    <m:r>
                      <w:rPr>
                        <w:rFonts w:ascii="Cambria Math" w:eastAsia="Times New Roman" w:hAnsi="Cambria Math" w:cstheme="minorHAnsi"/>
                        <w:color w:val="000000" w:themeColor="text1"/>
                        <w:lang w:eastAsia="en-GB"/>
                      </w:rPr>
                      <m:t>2π</m:t>
                    </m:r>
                  </m:num>
                  <m:den>
                    <m:r>
                      <w:rPr>
                        <w:rFonts w:ascii="Cambria Math" w:eastAsia="Times New Roman" w:hAnsi="Cambria Math" w:cstheme="minorHAnsi"/>
                        <w:color w:val="000000" w:themeColor="text1"/>
                        <w:lang w:eastAsia="en-GB"/>
                      </w:rPr>
                      <m:t>365</m:t>
                    </m:r>
                  </m:den>
                </m:f>
                <m:r>
                  <w:rPr>
                    <w:rFonts w:ascii="Cambria Math" w:eastAsia="Times New Roman" w:hAnsi="Cambria Math" w:cstheme="minorHAnsi"/>
                    <w:color w:val="000000" w:themeColor="text1"/>
                    <w:lang w:eastAsia="en-GB"/>
                  </w:rPr>
                  <m:t>J</m:t>
                </m:r>
              </m:e>
            </m:d>
          </m:e>
        </m:func>
      </m:oMath>
    </w:p>
    <w:p w14:paraId="0EEC7A6B" w14:textId="77777777" w:rsidR="00102A77" w:rsidRDefault="00102A77" w:rsidP="00102A77">
      <w:pPr>
        <w:pStyle w:val="ListParagraph"/>
        <w:spacing w:after="0" w:line="240" w:lineRule="auto"/>
        <w:ind w:left="3240"/>
        <w:rPr>
          <w:rFonts w:eastAsia="Times New Roman" w:cstheme="minorHAnsi"/>
          <w:color w:val="000000" w:themeColor="text1"/>
          <w:lang w:eastAsia="en-GB"/>
        </w:rPr>
      </w:pPr>
      <w:r>
        <w:rPr>
          <w:rFonts w:eastAsia="Times New Roman" w:cstheme="minorHAnsi"/>
          <w:color w:val="000000" w:themeColor="text1"/>
          <w:lang w:eastAsia="en-GB"/>
        </w:rPr>
        <w:t>Where:</w:t>
      </w:r>
    </w:p>
    <w:p w14:paraId="21210C67" w14:textId="77777777" w:rsidR="00102A77" w:rsidRPr="00492AD8" w:rsidRDefault="00102A77" w:rsidP="00102A77">
      <w:pPr>
        <w:pStyle w:val="ListParagraph"/>
        <w:numPr>
          <w:ilvl w:val="0"/>
          <w:numId w:val="4"/>
        </w:num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 xml:space="preserve">J is the number of days in the year between 1 (1 January) and 365 or 266 (31 December). J at the middle of each month = 30.4M-15 where M is the month number </w:t>
      </w:r>
    </w:p>
    <w:p w14:paraId="0BE5815F" w14:textId="77777777" w:rsidR="00102A77" w:rsidRDefault="00527A02" w:rsidP="00102A77">
      <w:pPr>
        <w:pStyle w:val="ListParagraph"/>
        <w:numPr>
          <w:ilvl w:val="0"/>
          <w:numId w:val="2"/>
        </w:numPr>
        <w:spacing w:after="0" w:line="240" w:lineRule="auto"/>
        <w:ind w:left="3240"/>
        <w:rPr>
          <w:rFonts w:eastAsia="Times New Roman" w:cstheme="minorHAnsi"/>
          <w:color w:val="000000" w:themeColor="text1"/>
          <w:lang w:eastAsia="en-GB"/>
        </w:rPr>
      </w:pPr>
      <m:oMath>
        <m:sSub>
          <m:sSubPr>
            <m:ctrlPr>
              <w:rPr>
                <w:rFonts w:ascii="Cambria Math" w:eastAsia="Times New Roman" w:hAnsi="Cambria Math" w:cstheme="minorHAnsi"/>
                <w:i/>
                <w:color w:val="000000" w:themeColor="text1"/>
                <w:lang w:eastAsia="en-GB"/>
              </w:rPr>
            </m:ctrlPr>
          </m:sSubPr>
          <m:e>
            <m:r>
              <w:rPr>
                <w:rFonts w:ascii="Cambria Math" w:eastAsia="Times New Roman" w:hAnsi="Cambria Math" w:cstheme="minorHAnsi"/>
                <w:color w:val="000000" w:themeColor="text1"/>
                <w:lang w:eastAsia="en-GB"/>
              </w:rPr>
              <m:t>ω</m:t>
            </m:r>
          </m:e>
          <m:sub>
            <m:r>
              <w:rPr>
                <w:rFonts w:ascii="Cambria Math" w:eastAsia="Times New Roman" w:hAnsi="Cambria Math" w:cstheme="minorHAnsi"/>
                <w:color w:val="000000" w:themeColor="text1"/>
                <w:lang w:eastAsia="en-GB"/>
              </w:rPr>
              <m:t>s</m:t>
            </m:r>
          </m:sub>
        </m:sSub>
      </m:oMath>
      <w:r w:rsidR="00102A77" w:rsidRPr="00842CF3">
        <w:rPr>
          <w:rFonts w:eastAsia="Times New Roman" w:cstheme="minorHAnsi"/>
          <w:color w:val="000000" w:themeColor="text1"/>
          <w:lang w:eastAsia="en-GB"/>
        </w:rPr>
        <w:t xml:space="preserve"> is the sunset hour angle (rad)</w:t>
      </w:r>
      <w:r w:rsidR="00102A77">
        <w:rPr>
          <w:rFonts w:eastAsia="Times New Roman" w:cstheme="minorHAnsi"/>
          <w:color w:val="000000" w:themeColor="text1"/>
          <w:lang w:eastAsia="en-GB"/>
        </w:rPr>
        <w:t xml:space="preserve"> which can be calculated as </w:t>
      </w:r>
      <w:proofErr w:type="gramStart"/>
      <w:r w:rsidR="00102A77">
        <w:rPr>
          <w:rFonts w:eastAsia="Times New Roman" w:cstheme="minorHAnsi"/>
          <w:color w:val="000000" w:themeColor="text1"/>
          <w:lang w:eastAsia="en-GB"/>
        </w:rPr>
        <w:t>follows:</w:t>
      </w:r>
      <w:proofErr w:type="gramEnd"/>
    </w:p>
    <w:p w14:paraId="7EA0C498" w14:textId="77777777" w:rsidR="00102A77" w:rsidRPr="00842CF3" w:rsidRDefault="00102A77" w:rsidP="00102A77">
      <w:pPr>
        <w:pStyle w:val="Caption"/>
        <w:ind w:left="2520"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7</w:t>
      </w:r>
      <w:r>
        <w:rPr>
          <w:noProof/>
        </w:rPr>
        <w:fldChar w:fldCharType="end"/>
      </w:r>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ω</m:t>
            </m:r>
          </m:e>
          <m:sub>
            <m:r>
              <w:rPr>
                <w:rFonts w:ascii="Cambria Math" w:eastAsia="Times New Roman" w:hAnsi="Cambria Math" w:cstheme="minorHAnsi"/>
                <w:color w:val="000000" w:themeColor="text1"/>
                <w:lang w:eastAsia="en-GB"/>
              </w:rPr>
              <m:t>s</m:t>
            </m:r>
          </m:sub>
        </m:sSub>
        <m:r>
          <w:rPr>
            <w:rFonts w:ascii="Cambria Math" w:eastAsia="Times New Roman" w:hAnsi="Cambria Math" w:cstheme="minorHAnsi"/>
            <w:color w:val="000000" w:themeColor="text1"/>
            <w:lang w:eastAsia="en-GB"/>
          </w:rPr>
          <m:t>=arccos[-</m:t>
        </m:r>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tan</m:t>
            </m:r>
            <m:ctrlPr>
              <w:rPr>
                <w:rFonts w:ascii="Cambria Math" w:eastAsia="Times New Roman" w:hAnsi="Cambria Math" w:cstheme="minorHAnsi"/>
                <w:i w:val="0"/>
                <w:color w:val="000000" w:themeColor="text1"/>
                <w:lang w:eastAsia="en-GB"/>
              </w:rPr>
            </m:ctrlP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φ</m:t>
                </m:r>
              </m:e>
            </m:d>
          </m:e>
        </m:func>
        <m:func>
          <m:funcPr>
            <m:ctrlPr>
              <w:rPr>
                <w:rFonts w:ascii="Cambria Math" w:eastAsia="Times New Roman" w:hAnsi="Cambria Math" w:cstheme="minorHAnsi"/>
                <w:color w:val="000000" w:themeColor="text1"/>
                <w:lang w:eastAsia="en-GB"/>
              </w:rPr>
            </m:ctrlPr>
          </m:funcPr>
          <m:fName>
            <m:r>
              <w:rPr>
                <w:rFonts w:ascii="Cambria Math" w:eastAsia="Times New Roman" w:hAnsi="Cambria Math" w:cstheme="minorHAnsi"/>
                <w:color w:val="000000" w:themeColor="text1"/>
                <w:lang w:eastAsia="en-GB"/>
              </w:rPr>
              <m:t>tan</m:t>
            </m:r>
          </m:fName>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δ</m:t>
                </m:r>
              </m:e>
            </m:d>
          </m:e>
        </m:func>
        <m:r>
          <w:rPr>
            <w:rFonts w:ascii="Cambria Math" w:eastAsia="Times New Roman" w:hAnsi="Cambria Math" w:cstheme="minorHAnsi"/>
            <w:color w:val="000000" w:themeColor="text1"/>
            <w:lang w:eastAsia="en-GB"/>
          </w:rPr>
          <m:t>]</m:t>
        </m:r>
      </m:oMath>
    </w:p>
    <w:p w14:paraId="78A2E610" w14:textId="77777777" w:rsidR="00102A77" w:rsidRDefault="00102A77" w:rsidP="00102A77">
      <w:pPr>
        <w:pStyle w:val="ListParagraph"/>
        <w:spacing w:after="0" w:line="240" w:lineRule="auto"/>
        <w:ind w:left="3240"/>
        <w:rPr>
          <w:rFonts w:eastAsia="Times New Roman" w:cstheme="minorHAnsi"/>
          <w:color w:val="000000" w:themeColor="text1"/>
          <w:lang w:eastAsia="en-GB"/>
        </w:rPr>
      </w:pPr>
      <w:r>
        <w:rPr>
          <w:rFonts w:eastAsia="Times New Roman" w:cstheme="minorHAnsi"/>
          <w:color w:val="000000" w:themeColor="text1"/>
          <w:lang w:eastAsia="en-GB"/>
        </w:rPr>
        <w:t>Where:</w:t>
      </w:r>
    </w:p>
    <w:p w14:paraId="1C60F4EB" w14:textId="77777777" w:rsidR="00102A77" w:rsidRDefault="00102A77" w:rsidP="00102A77">
      <w:pPr>
        <w:pStyle w:val="ListParagraph"/>
        <w:numPr>
          <w:ilvl w:val="0"/>
          <w:numId w:val="4"/>
        </w:numPr>
        <w:spacing w:after="0" w:line="240" w:lineRule="auto"/>
        <w:rPr>
          <w:rFonts w:eastAsia="Times New Roman" w:cstheme="minorHAnsi"/>
          <w:color w:val="000000" w:themeColor="text1"/>
          <w:lang w:eastAsia="en-GB"/>
        </w:rPr>
      </w:pPr>
      <m:oMath>
        <m:r>
          <w:rPr>
            <w:rFonts w:ascii="Cambria Math" w:eastAsia="Times New Roman" w:hAnsi="Cambria Math" w:cstheme="minorHAnsi"/>
            <w:color w:val="000000" w:themeColor="text1"/>
            <w:lang w:eastAsia="en-GB"/>
          </w:rPr>
          <m:t>φ</m:t>
        </m:r>
      </m:oMath>
      <w:r>
        <w:rPr>
          <w:rFonts w:eastAsia="Times New Roman" w:cstheme="minorHAnsi"/>
          <w:color w:val="000000" w:themeColor="text1"/>
          <w:lang w:eastAsia="en-GB"/>
        </w:rPr>
        <w:t xml:space="preserve"> is the latitude (rad)</w:t>
      </w:r>
    </w:p>
    <w:p w14:paraId="4EA08DA6" w14:textId="77777777" w:rsidR="00102A77" w:rsidRDefault="00102A77" w:rsidP="00102A77">
      <w:pPr>
        <w:pStyle w:val="ListParagraph"/>
        <w:numPr>
          <w:ilvl w:val="0"/>
          <w:numId w:val="4"/>
        </w:numPr>
        <w:spacing w:after="0" w:line="240" w:lineRule="auto"/>
        <w:rPr>
          <w:rFonts w:eastAsia="Times New Roman" w:cstheme="minorHAnsi"/>
          <w:color w:val="000000" w:themeColor="text1"/>
          <w:lang w:eastAsia="en-GB"/>
        </w:rPr>
      </w:pPr>
      <m:oMath>
        <m:r>
          <w:rPr>
            <w:rFonts w:ascii="Cambria Math" w:eastAsia="Times New Roman" w:hAnsi="Cambria Math" w:cstheme="minorHAnsi"/>
            <w:color w:val="000000" w:themeColor="text1"/>
            <w:lang w:eastAsia="en-GB"/>
          </w:rPr>
          <m:t>δ</m:t>
        </m:r>
      </m:oMath>
      <w:r w:rsidRPr="007E4968">
        <w:rPr>
          <w:rFonts w:eastAsia="Times New Roman" w:cstheme="minorHAnsi"/>
          <w:color w:val="000000" w:themeColor="text1"/>
          <w:lang w:eastAsia="en-GB"/>
        </w:rPr>
        <w:t xml:space="preserve"> is the solar declination (rad) </w:t>
      </w:r>
      <w:r>
        <w:rPr>
          <w:rFonts w:eastAsia="Times New Roman" w:cstheme="minorHAnsi"/>
          <w:color w:val="000000" w:themeColor="text1"/>
          <w:lang w:eastAsia="en-GB"/>
        </w:rPr>
        <w:t xml:space="preserve">which can be calculated as </w:t>
      </w:r>
      <w:proofErr w:type="gramStart"/>
      <w:r>
        <w:rPr>
          <w:rFonts w:eastAsia="Times New Roman" w:cstheme="minorHAnsi"/>
          <w:color w:val="000000" w:themeColor="text1"/>
          <w:lang w:eastAsia="en-GB"/>
        </w:rPr>
        <w:t>follows:</w:t>
      </w:r>
      <w:proofErr w:type="gramEnd"/>
    </w:p>
    <w:p w14:paraId="0066EE94" w14:textId="77777777" w:rsidR="00102A77" w:rsidRDefault="00102A77" w:rsidP="00102A77">
      <w:pPr>
        <w:pStyle w:val="Caption"/>
        <w:ind w:left="3240" w:firstLine="720"/>
        <w:rPr>
          <w:rFonts w:eastAsiaTheme="minorEastAsia"/>
          <w:color w:val="000000" w:themeColor="text1"/>
          <w:lang w:eastAsia="en-GB"/>
        </w:rPr>
      </w:pPr>
      <w:bookmarkStart w:id="8" w:name="_Ref11244989"/>
      <w:r>
        <w:t xml:space="preserve">Equation </w:t>
      </w:r>
      <w:r>
        <w:rPr>
          <w:noProof/>
        </w:rPr>
        <w:fldChar w:fldCharType="begin"/>
      </w:r>
      <w:r>
        <w:rPr>
          <w:noProof/>
        </w:rPr>
        <w:instrText xml:space="preserve"> SEQ Equation \* ARABIC </w:instrText>
      </w:r>
      <w:r>
        <w:rPr>
          <w:noProof/>
        </w:rPr>
        <w:fldChar w:fldCharType="separate"/>
      </w:r>
      <w:r>
        <w:rPr>
          <w:noProof/>
        </w:rPr>
        <w:t>8</w:t>
      </w:r>
      <w:r>
        <w:rPr>
          <w:noProof/>
        </w:rPr>
        <w:fldChar w:fldCharType="end"/>
      </w:r>
      <w:bookmarkEnd w:id="8"/>
      <w:r>
        <w:tab/>
      </w:r>
      <m:oMath>
        <m:r>
          <w:rPr>
            <w:rFonts w:ascii="Cambria Math" w:eastAsia="Times New Roman" w:hAnsi="Cambria Math" w:cstheme="minorHAnsi"/>
            <w:color w:val="000000" w:themeColor="text1"/>
            <w:lang w:eastAsia="en-GB"/>
          </w:rPr>
          <m:t>δ=1+0.409</m:t>
        </m:r>
        <m:func>
          <m:funcPr>
            <m:ctrlPr>
              <w:rPr>
                <w:rFonts w:ascii="Cambria Math" w:eastAsia="Times New Roman" w:hAnsi="Cambria Math" w:cstheme="minorHAnsi"/>
                <w:i w:val="0"/>
                <w:color w:val="000000" w:themeColor="text1"/>
                <w:lang w:eastAsia="en-GB"/>
              </w:rPr>
            </m:ctrlPr>
          </m:funcPr>
          <m:fName>
            <m:r>
              <w:rPr>
                <w:rFonts w:ascii="Cambria Math" w:eastAsia="Times New Roman" w:hAnsi="Cambria Math" w:cstheme="minorHAnsi"/>
                <w:color w:val="000000" w:themeColor="text1"/>
                <w:lang w:eastAsia="en-GB"/>
              </w:rPr>
              <m:t>sin</m:t>
            </m:r>
          </m:fName>
          <m:e>
            <m:d>
              <m:dPr>
                <m:ctrlPr>
                  <w:rPr>
                    <w:rFonts w:ascii="Cambria Math" w:eastAsia="Times New Roman" w:hAnsi="Cambria Math" w:cstheme="minorHAnsi"/>
                    <w:i w:val="0"/>
                    <w:color w:val="000000" w:themeColor="text1"/>
                    <w:lang w:eastAsia="en-GB"/>
                  </w:rPr>
                </m:ctrlPr>
              </m:dPr>
              <m:e>
                <m:f>
                  <m:fPr>
                    <m:ctrlPr>
                      <w:rPr>
                        <w:rFonts w:ascii="Cambria Math" w:eastAsia="Times New Roman" w:hAnsi="Cambria Math" w:cstheme="minorHAnsi"/>
                        <w:i w:val="0"/>
                        <w:color w:val="000000" w:themeColor="text1"/>
                        <w:lang w:eastAsia="en-GB"/>
                      </w:rPr>
                    </m:ctrlPr>
                  </m:fPr>
                  <m:num>
                    <m:r>
                      <w:rPr>
                        <w:rFonts w:ascii="Cambria Math" w:eastAsia="Times New Roman" w:hAnsi="Cambria Math" w:cstheme="minorHAnsi"/>
                        <w:color w:val="000000" w:themeColor="text1"/>
                        <w:lang w:eastAsia="en-GB"/>
                      </w:rPr>
                      <m:t>2π</m:t>
                    </m:r>
                  </m:num>
                  <m:den>
                    <m:r>
                      <w:rPr>
                        <w:rFonts w:ascii="Cambria Math" w:eastAsia="Times New Roman" w:hAnsi="Cambria Math" w:cstheme="minorHAnsi"/>
                        <w:color w:val="000000" w:themeColor="text1"/>
                        <w:lang w:eastAsia="en-GB"/>
                      </w:rPr>
                      <m:t>365</m:t>
                    </m:r>
                  </m:den>
                </m:f>
                <m:r>
                  <w:rPr>
                    <w:rFonts w:ascii="Cambria Math" w:eastAsia="Times New Roman" w:hAnsi="Cambria Math" w:cstheme="minorHAnsi"/>
                    <w:color w:val="000000" w:themeColor="text1"/>
                    <w:lang w:eastAsia="en-GB"/>
                  </w:rPr>
                  <m:t>J-1.39</m:t>
                </m:r>
              </m:e>
            </m:d>
          </m:e>
        </m:func>
      </m:oMath>
    </w:p>
    <w:p w14:paraId="07DB4C02"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Pr>
          <w:rFonts w:eastAsia="Times New Roman" w:cstheme="minorHAnsi"/>
          <w:color w:val="000000" w:themeColor="text1"/>
          <w:lang w:eastAsia="en-GB"/>
        </w:rPr>
        <w:t>R</w:t>
      </w:r>
      <w:r>
        <w:rPr>
          <w:rFonts w:eastAsia="Times New Roman" w:cstheme="minorHAnsi"/>
          <w:color w:val="000000" w:themeColor="text1"/>
          <w:vertAlign w:val="subscript"/>
          <w:lang w:eastAsia="en-GB"/>
        </w:rPr>
        <w:t>nl</w:t>
      </w:r>
      <w:proofErr w:type="spellEnd"/>
      <w:r>
        <w:rPr>
          <w:rFonts w:eastAsia="Times New Roman" w:cstheme="minorHAnsi"/>
          <w:color w:val="000000" w:themeColor="text1"/>
          <w:lang w:eastAsia="en-GB"/>
        </w:rPr>
        <w:t xml:space="preserve"> is in the net outgoing longwave radiation </w:t>
      </w:r>
      <w:r w:rsidRPr="0008065C">
        <w:rPr>
          <w:rFonts w:eastAsia="Times New Roman" w:cstheme="minorHAnsi"/>
          <w:color w:val="000000" w:themeColor="text1"/>
          <w:lang w:eastAsia="en-GB"/>
        </w:rPr>
        <w:t>(MJm-2 day-1)</w:t>
      </w:r>
      <w:r>
        <w:rPr>
          <w:rFonts w:eastAsia="Times New Roman" w:cstheme="minorHAnsi"/>
          <w:color w:val="000000" w:themeColor="text1"/>
          <w:lang w:eastAsia="en-GB"/>
        </w:rPr>
        <w:t xml:space="preserve"> and can be calculated as follows:</w:t>
      </w:r>
    </w:p>
    <w:p w14:paraId="02FF8A9A" w14:textId="77777777" w:rsidR="00102A77" w:rsidRDefault="00102A77" w:rsidP="00102A77">
      <w:pPr>
        <w:pStyle w:val="ListParagraph"/>
        <w:spacing w:after="0" w:line="240" w:lineRule="auto"/>
        <w:rPr>
          <w:rFonts w:eastAsia="Times New Roman" w:cstheme="minorHAnsi"/>
          <w:color w:val="000000" w:themeColor="text1"/>
          <w:lang w:eastAsia="en-GB"/>
        </w:rPr>
      </w:pPr>
    </w:p>
    <w:p w14:paraId="2074D555" w14:textId="77777777" w:rsidR="00102A77" w:rsidRDefault="00102A77" w:rsidP="00102A77">
      <w:pPr>
        <w:pStyle w:val="Caption"/>
        <w:ind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9</w:t>
      </w:r>
      <w:r>
        <w:rPr>
          <w:noProof/>
        </w:rPr>
        <w:fldChar w:fldCharType="end"/>
      </w:r>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nl</m:t>
            </m:r>
          </m:sub>
        </m:sSub>
        <m:r>
          <w:rPr>
            <w:rFonts w:ascii="Cambria Math" w:eastAsia="Times New Roman" w:hAnsi="Cambria Math" w:cstheme="minorHAnsi"/>
            <w:color w:val="000000" w:themeColor="text1"/>
            <w:lang w:eastAsia="en-GB"/>
          </w:rPr>
          <m:t>= σ</m:t>
        </m:r>
        <m:d>
          <m:dPr>
            <m:begChr m:val="["/>
            <m:endChr m:val="]"/>
            <m:ctrlPr>
              <w:rPr>
                <w:rFonts w:ascii="Cambria Math" w:eastAsia="Times New Roman" w:hAnsi="Cambria Math" w:cstheme="minorHAnsi"/>
                <w:i w:val="0"/>
                <w:color w:val="000000" w:themeColor="text1"/>
                <w:lang w:eastAsia="en-GB"/>
              </w:rPr>
            </m:ctrlPr>
          </m:dPr>
          <m:e>
            <m:f>
              <m:fPr>
                <m:ctrlPr>
                  <w:rPr>
                    <w:rFonts w:ascii="Cambria Math" w:eastAsia="Times New Roman" w:hAnsi="Cambria Math" w:cstheme="minorHAnsi"/>
                    <w:i w:val="0"/>
                    <w:color w:val="000000" w:themeColor="text1"/>
                    <w:lang w:eastAsia="en-GB"/>
                  </w:rPr>
                </m:ctrlPr>
              </m:fPr>
              <m:num>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Sup>
                      <m:sSupPr>
                        <m:ctrlPr>
                          <w:rPr>
                            <w:rFonts w:ascii="Cambria Math" w:eastAsia="Times New Roman" w:hAnsi="Cambria Math" w:cstheme="minorHAnsi"/>
                            <w:i w:val="0"/>
                            <w:color w:val="000000" w:themeColor="text1"/>
                            <w:lang w:eastAsia="en-GB"/>
                          </w:rPr>
                        </m:ctrlPr>
                      </m:sSupPr>
                      <m:e>
                        <m:r>
                          <w:rPr>
                            <w:rFonts w:ascii="Cambria Math" w:eastAsia="Times New Roman" w:hAnsi="Cambria Math" w:cstheme="minorHAnsi"/>
                            <w:color w:val="000000" w:themeColor="text1"/>
                            <w:lang w:eastAsia="en-GB"/>
                          </w:rPr>
                          <m:t>K</m:t>
                        </m:r>
                      </m:e>
                      <m:sup>
                        <m:r>
                          <w:rPr>
                            <w:rFonts w:ascii="Cambria Math" w:eastAsia="Times New Roman" w:hAnsi="Cambria Math" w:cstheme="minorHAnsi"/>
                            <w:color w:val="000000" w:themeColor="text1"/>
                            <w:lang w:eastAsia="en-GB"/>
                          </w:rPr>
                          <m:t>4</m:t>
                        </m:r>
                      </m:sup>
                    </m:sSup>
                  </m:sub>
                </m:sSub>
                <m:r>
                  <w:rPr>
                    <w:rFonts w:ascii="Cambria Math" w:eastAsia="Times New Roman" w:hAnsi="Cambria Math" w:cstheme="minorHAnsi"/>
                    <w:color w:val="000000" w:themeColor="text1"/>
                    <w:lang w:eastAsia="en-GB"/>
                  </w:rPr>
                  <m:t>+</m:t>
                </m:r>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Sup>
                      <m:sSupPr>
                        <m:ctrlPr>
                          <w:rPr>
                            <w:rFonts w:ascii="Cambria Math" w:eastAsia="Times New Roman" w:hAnsi="Cambria Math" w:cstheme="minorHAnsi"/>
                            <w:i w:val="0"/>
                            <w:color w:val="000000" w:themeColor="text1"/>
                            <w:lang w:eastAsia="en-GB"/>
                          </w:rPr>
                        </m:ctrlPr>
                      </m:sSupPr>
                      <m:e>
                        <m:r>
                          <w:rPr>
                            <w:rFonts w:ascii="Cambria Math" w:eastAsia="Times New Roman" w:hAnsi="Cambria Math" w:cstheme="minorHAnsi"/>
                            <w:color w:val="000000" w:themeColor="text1"/>
                            <w:lang w:eastAsia="en-GB"/>
                          </w:rPr>
                          <m:t>K</m:t>
                        </m:r>
                      </m:e>
                      <m:sup>
                        <m:r>
                          <w:rPr>
                            <w:rFonts w:ascii="Cambria Math" w:eastAsia="Times New Roman" w:hAnsi="Cambria Math" w:cstheme="minorHAnsi"/>
                            <w:color w:val="000000" w:themeColor="text1"/>
                            <w:lang w:eastAsia="en-GB"/>
                          </w:rPr>
                          <m:t>4</m:t>
                        </m:r>
                      </m:sup>
                    </m:sSup>
                  </m:sub>
                </m:sSub>
              </m:num>
              <m:den>
                <m:r>
                  <w:rPr>
                    <w:rFonts w:ascii="Cambria Math" w:eastAsia="Times New Roman" w:hAnsi="Cambria Math" w:cstheme="minorHAnsi"/>
                    <w:color w:val="000000" w:themeColor="text1"/>
                    <w:lang w:eastAsia="en-GB"/>
                  </w:rPr>
                  <m:t>2</m:t>
                </m:r>
              </m:den>
            </m:f>
          </m:e>
        </m:d>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0.34-0.14</m:t>
            </m:r>
            <m:rad>
              <m:radPr>
                <m:degHide m:val="1"/>
                <m:ctrlPr>
                  <w:rPr>
                    <w:rFonts w:ascii="Cambria Math" w:eastAsia="Times New Roman" w:hAnsi="Cambria Math" w:cstheme="minorHAnsi"/>
                    <w:i w:val="0"/>
                    <w:color w:val="000000" w:themeColor="text1"/>
                    <w:lang w:eastAsia="en-GB"/>
                  </w:rPr>
                </m:ctrlPr>
              </m:radPr>
              <m:deg/>
              <m:e>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e</m:t>
                    </m:r>
                  </m:e>
                  <m:sub>
                    <m:r>
                      <w:rPr>
                        <w:rFonts w:ascii="Cambria Math" w:eastAsia="Times New Roman" w:hAnsi="Cambria Math" w:cstheme="minorHAnsi"/>
                        <w:color w:val="000000" w:themeColor="text1"/>
                        <w:lang w:eastAsia="en-GB"/>
                      </w:rPr>
                      <m:t>a</m:t>
                    </m:r>
                  </m:sub>
                </m:sSub>
              </m:e>
            </m:rad>
          </m:e>
        </m:d>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1.35</m:t>
            </m:r>
            <m:f>
              <m:fPr>
                <m:ctrlPr>
                  <w:rPr>
                    <w:rFonts w:ascii="Cambria Math" w:eastAsia="Times New Roman" w:hAnsi="Cambria Math" w:cstheme="minorHAnsi"/>
                    <w:i w:val="0"/>
                    <w:color w:val="000000" w:themeColor="text1"/>
                    <w:lang w:eastAsia="en-GB"/>
                  </w:rPr>
                </m:ctrlPr>
              </m:fPr>
              <m:num>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s</m:t>
                    </m:r>
                  </m:sub>
                </m:sSub>
              </m:num>
              <m:den>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so</m:t>
                    </m:r>
                  </m:sub>
                </m:sSub>
              </m:den>
            </m:f>
            <m:r>
              <w:rPr>
                <w:rFonts w:ascii="Cambria Math" w:eastAsia="Times New Roman" w:hAnsi="Cambria Math" w:cstheme="minorHAnsi"/>
                <w:color w:val="000000" w:themeColor="text1"/>
                <w:lang w:eastAsia="en-GB"/>
              </w:rPr>
              <m:t>-0.35</m:t>
            </m:r>
          </m:e>
        </m:d>
      </m:oMath>
    </w:p>
    <w:p w14:paraId="3D28EC96" w14:textId="77777777" w:rsidR="00102A77" w:rsidRPr="00F10C87" w:rsidRDefault="00102A77" w:rsidP="00102A77">
      <w:pPr>
        <w:spacing w:after="0" w:line="240" w:lineRule="auto"/>
        <w:ind w:firstLine="720"/>
        <w:rPr>
          <w:rFonts w:eastAsia="Times New Roman" w:cstheme="minorHAnsi"/>
          <w:color w:val="000000" w:themeColor="text1"/>
          <w:lang w:eastAsia="en-GB"/>
        </w:rPr>
      </w:pPr>
      <w:r w:rsidRPr="00F10C87">
        <w:rPr>
          <w:rFonts w:eastAsia="Times New Roman" w:cstheme="minorHAnsi"/>
          <w:color w:val="000000" w:themeColor="text1"/>
          <w:lang w:eastAsia="en-GB"/>
        </w:rPr>
        <w:t>Where:</w:t>
      </w:r>
    </w:p>
    <w:p w14:paraId="6608FDBF" w14:textId="77777777" w:rsidR="00102A77" w:rsidRPr="00EE0C3D" w:rsidRDefault="00102A77" w:rsidP="00102A77">
      <w:pPr>
        <w:pStyle w:val="ListParagraph"/>
        <w:numPr>
          <w:ilvl w:val="1"/>
          <w:numId w:val="1"/>
        </w:numPr>
        <w:spacing w:after="0" w:line="240" w:lineRule="auto"/>
        <w:rPr>
          <w:rFonts w:eastAsia="Times New Roman" w:cstheme="minorHAnsi"/>
          <w:color w:val="000000" w:themeColor="text1"/>
          <w:lang w:eastAsia="en-GB"/>
        </w:rPr>
      </w:pPr>
      <m:oMath>
        <m:r>
          <w:rPr>
            <w:rFonts w:ascii="Cambria Math" w:eastAsia="Times New Roman" w:hAnsi="Cambria Math" w:cstheme="minorHAnsi"/>
            <w:color w:val="000000" w:themeColor="text1"/>
            <w:lang w:eastAsia="en-GB"/>
          </w:rPr>
          <m:t>σ</m:t>
        </m:r>
      </m:oMath>
      <w:r>
        <w:rPr>
          <w:rFonts w:eastAsia="Times New Roman" w:cstheme="minorHAnsi"/>
          <w:color w:val="000000" w:themeColor="text1"/>
          <w:lang w:eastAsia="en-GB"/>
        </w:rPr>
        <w:t xml:space="preserve"> is the Stefan-Boltzmann constant [4.903 x 10</w:t>
      </w:r>
      <w:r>
        <w:rPr>
          <w:rFonts w:eastAsia="Times New Roman" w:cstheme="minorHAnsi"/>
          <w:color w:val="000000" w:themeColor="text1"/>
          <w:vertAlign w:val="superscript"/>
          <w:lang w:eastAsia="en-GB"/>
        </w:rPr>
        <w:t>-</w:t>
      </w:r>
      <w:r w:rsidRPr="00EE0C3D">
        <w:rPr>
          <w:rFonts w:eastAsia="Times New Roman" w:cstheme="minorHAnsi"/>
          <w:color w:val="000000" w:themeColor="text1"/>
          <w:vertAlign w:val="superscript"/>
          <w:lang w:eastAsia="en-GB"/>
        </w:rPr>
        <w:t>9</w:t>
      </w:r>
      <w:r>
        <w:rPr>
          <w:rFonts w:eastAsia="Times New Roman" w:cstheme="minorHAnsi"/>
          <w:color w:val="000000" w:themeColor="text1"/>
          <w:lang w:eastAsia="en-GB"/>
        </w:rPr>
        <w:t xml:space="preserve"> MJ K</w:t>
      </w:r>
      <w:r>
        <w:rPr>
          <w:rFonts w:eastAsia="Times New Roman" w:cstheme="minorHAnsi"/>
          <w:color w:val="000000" w:themeColor="text1"/>
          <w:vertAlign w:val="superscript"/>
          <w:lang w:eastAsia="en-GB"/>
        </w:rPr>
        <w:t>-4</w:t>
      </w:r>
      <w:r>
        <w:rPr>
          <w:rFonts w:eastAsia="Times New Roman" w:cstheme="minorHAnsi"/>
          <w:color w:val="000000" w:themeColor="text1"/>
          <w:lang w:eastAsia="en-GB"/>
        </w:rPr>
        <w:t xml:space="preserve"> m</w:t>
      </w:r>
      <w:r>
        <w:rPr>
          <w:rFonts w:eastAsia="Times New Roman" w:cstheme="minorHAnsi"/>
          <w:color w:val="000000" w:themeColor="text1"/>
          <w:vertAlign w:val="superscript"/>
          <w:lang w:eastAsia="en-GB"/>
        </w:rPr>
        <w:t xml:space="preserve">-2 </w:t>
      </w:r>
      <w:r>
        <w:rPr>
          <w:rFonts w:eastAsia="Times New Roman" w:cstheme="minorHAnsi"/>
          <w:color w:val="000000" w:themeColor="text1"/>
          <w:lang w:eastAsia="en-GB"/>
        </w:rPr>
        <w:t>day</w:t>
      </w:r>
      <w:r>
        <w:rPr>
          <w:rFonts w:eastAsia="Times New Roman" w:cstheme="minorHAnsi"/>
          <w:color w:val="000000" w:themeColor="text1"/>
          <w:vertAlign w:val="superscript"/>
          <w:lang w:eastAsia="en-GB"/>
        </w:rPr>
        <w:t>-1</w:t>
      </w:r>
    </w:p>
    <w:p w14:paraId="01FB7EA1"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proofErr w:type="spellStart"/>
      <w:proofErr w:type="gramStart"/>
      <w:r w:rsidRPr="00EE0C3D">
        <w:rPr>
          <w:rFonts w:eastAsia="Times New Roman" w:cstheme="minorHAnsi"/>
          <w:color w:val="000000" w:themeColor="text1"/>
          <w:lang w:eastAsia="en-GB"/>
        </w:rPr>
        <w:t>T</w:t>
      </w:r>
      <w:r w:rsidRPr="00EE0C3D">
        <w:rPr>
          <w:rFonts w:eastAsia="Times New Roman" w:cstheme="minorHAnsi"/>
          <w:color w:val="000000" w:themeColor="text1"/>
          <w:vertAlign w:val="subscript"/>
          <w:lang w:eastAsia="en-GB"/>
        </w:rPr>
        <w:t>max,K</w:t>
      </w:r>
      <w:proofErr w:type="spellEnd"/>
      <w:proofErr w:type="gramEnd"/>
      <w:r w:rsidRPr="00EE0C3D">
        <w:rPr>
          <w:rFonts w:eastAsia="Times New Roman" w:cstheme="minorHAnsi"/>
          <w:color w:val="000000" w:themeColor="text1"/>
          <w:lang w:eastAsia="en-GB"/>
        </w:rPr>
        <w:t xml:space="preserve"> is the maximu</w:t>
      </w:r>
      <w:r>
        <w:rPr>
          <w:rFonts w:eastAsia="Times New Roman" w:cstheme="minorHAnsi"/>
          <w:color w:val="000000" w:themeColor="text1"/>
          <w:lang w:eastAsia="en-GB"/>
        </w:rPr>
        <w:t>m</w:t>
      </w:r>
      <w:r w:rsidRPr="00EE0C3D">
        <w:rPr>
          <w:rFonts w:eastAsia="Times New Roman" w:cstheme="minorHAnsi"/>
          <w:color w:val="000000" w:themeColor="text1"/>
          <w:lang w:eastAsia="en-GB"/>
        </w:rPr>
        <w:t xml:space="preserve"> absolute temperature during the 24-hour period [K = °C + 273.16],</w:t>
      </w:r>
    </w:p>
    <w:p w14:paraId="28358BBB"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proofErr w:type="spellStart"/>
      <w:r w:rsidRPr="00EE0C3D">
        <w:rPr>
          <w:rFonts w:eastAsia="Times New Roman" w:cstheme="minorHAnsi"/>
          <w:color w:val="000000" w:themeColor="text1"/>
          <w:lang w:eastAsia="en-GB"/>
        </w:rPr>
        <w:t>T</w:t>
      </w:r>
      <w:r w:rsidRPr="00EE0C3D">
        <w:rPr>
          <w:rFonts w:eastAsia="Times New Roman" w:cstheme="minorHAnsi"/>
          <w:color w:val="000000" w:themeColor="text1"/>
          <w:vertAlign w:val="subscript"/>
          <w:lang w:eastAsia="en-GB"/>
        </w:rPr>
        <w:t>min</w:t>
      </w:r>
      <w:proofErr w:type="spellEnd"/>
      <w:r w:rsidRPr="00EE0C3D">
        <w:rPr>
          <w:rFonts w:eastAsia="Times New Roman" w:cstheme="minorHAnsi"/>
          <w:color w:val="000000" w:themeColor="text1"/>
          <w:vertAlign w:val="subscript"/>
          <w:lang w:eastAsia="en-GB"/>
        </w:rPr>
        <w:t>, K </w:t>
      </w:r>
      <w:r w:rsidRPr="00EE0C3D">
        <w:rPr>
          <w:rFonts w:eastAsia="Times New Roman" w:cstheme="minorHAnsi"/>
          <w:color w:val="000000" w:themeColor="text1"/>
          <w:lang w:eastAsia="en-GB"/>
        </w:rPr>
        <w:t>minimum absolute temperature during the 24-hour period [K = °C + 273.16],</w:t>
      </w:r>
    </w:p>
    <w:p w14:paraId="293E42FA"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proofErr w:type="spellStart"/>
      <w:r w:rsidRPr="00EE0C3D">
        <w:rPr>
          <w:rFonts w:eastAsia="Times New Roman" w:cstheme="minorHAnsi"/>
          <w:color w:val="000000" w:themeColor="text1"/>
          <w:lang w:eastAsia="en-GB"/>
        </w:rPr>
        <w:t>e</w:t>
      </w:r>
      <w:r w:rsidRPr="00EE0C3D">
        <w:rPr>
          <w:rFonts w:eastAsia="Times New Roman" w:cstheme="minorHAnsi"/>
          <w:color w:val="000000" w:themeColor="text1"/>
          <w:vertAlign w:val="subscript"/>
          <w:lang w:eastAsia="en-GB"/>
        </w:rPr>
        <w:t>a</w:t>
      </w:r>
      <w:proofErr w:type="spellEnd"/>
      <w:r w:rsidRPr="00EE0C3D">
        <w:rPr>
          <w:rFonts w:eastAsia="Times New Roman" w:cstheme="minorHAnsi"/>
          <w:color w:val="000000" w:themeColor="text1"/>
          <w:lang w:eastAsia="en-GB"/>
        </w:rPr>
        <w:t> actual vapour pressure [kPa]</w:t>
      </w:r>
      <w:r>
        <w:rPr>
          <w:rFonts w:eastAsia="Times New Roman" w:cstheme="minorHAnsi"/>
          <w:color w:val="000000" w:themeColor="text1"/>
          <w:lang w:eastAsia="en-GB"/>
        </w:rPr>
        <w:t>, which can be calculated as follows:</w:t>
      </w:r>
    </w:p>
    <w:p w14:paraId="549C4A95" w14:textId="77777777" w:rsidR="00102A77" w:rsidRDefault="00102A77" w:rsidP="00102A77">
      <w:pPr>
        <w:pStyle w:val="Caption"/>
        <w:ind w:left="720" w:firstLine="720"/>
        <w:rPr>
          <w:rFonts w:eastAsia="Times New Roman" w:cstheme="minorHAnsi"/>
          <w:color w:val="000000" w:themeColor="text1"/>
          <w:lang w:eastAsia="en-GB"/>
        </w:rPr>
      </w:pPr>
      <w:bookmarkStart w:id="9" w:name="_Ref11310989"/>
      <w:r>
        <w:t xml:space="preserve">Equation </w:t>
      </w:r>
      <w:r>
        <w:rPr>
          <w:noProof/>
        </w:rPr>
        <w:fldChar w:fldCharType="begin"/>
      </w:r>
      <w:r>
        <w:rPr>
          <w:noProof/>
        </w:rPr>
        <w:instrText xml:space="preserve"> SEQ Equation \* ARABIC </w:instrText>
      </w:r>
      <w:r>
        <w:rPr>
          <w:noProof/>
        </w:rPr>
        <w:fldChar w:fldCharType="separate"/>
      </w:r>
      <w:r>
        <w:rPr>
          <w:noProof/>
        </w:rPr>
        <w:t>10</w:t>
      </w:r>
      <w:r>
        <w:rPr>
          <w:noProof/>
        </w:rPr>
        <w:fldChar w:fldCharType="end"/>
      </w:r>
      <w:bookmarkEnd w:id="9"/>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e</m:t>
            </m:r>
          </m:e>
          <m:sub>
            <m:r>
              <w:rPr>
                <w:rFonts w:ascii="Cambria Math" w:eastAsia="Times New Roman" w:hAnsi="Cambria Math" w:cstheme="minorHAnsi"/>
                <w:color w:val="000000" w:themeColor="text1"/>
                <w:lang w:eastAsia="en-GB"/>
              </w:rPr>
              <m:t>a</m:t>
            </m:r>
          </m:sub>
        </m:sSub>
        <m:r>
          <w:rPr>
            <w:rFonts w:ascii="Cambria Math" w:eastAsia="Times New Roman" w:hAnsi="Cambria Math" w:cstheme="minorHAnsi"/>
            <w:color w:val="000000" w:themeColor="text1"/>
            <w:lang w:eastAsia="en-GB"/>
          </w:rPr>
          <m:t xml:space="preserve">= </m:t>
        </m:r>
        <m:sSup>
          <m:sSupPr>
            <m:ctrlPr>
              <w:rPr>
                <w:rFonts w:ascii="Cambria Math" w:eastAsia="Times New Roman" w:hAnsi="Cambria Math" w:cstheme="minorHAnsi"/>
                <w:i w:val="0"/>
                <w:color w:val="000000" w:themeColor="text1"/>
                <w:lang w:eastAsia="en-GB"/>
              </w:rPr>
            </m:ctrlPr>
          </m:sSupPr>
          <m:e>
            <m:r>
              <w:rPr>
                <w:rFonts w:ascii="Cambria Math" w:eastAsia="Times New Roman" w:hAnsi="Cambria Math" w:cstheme="minorHAnsi"/>
                <w:color w:val="000000" w:themeColor="text1"/>
                <w:lang w:eastAsia="en-GB"/>
              </w:rPr>
              <m:t>e</m:t>
            </m:r>
          </m:e>
          <m:sup>
            <m:r>
              <w:rPr>
                <w:rFonts w:ascii="Cambria Math" w:eastAsia="Times New Roman" w:hAnsi="Cambria Math" w:cstheme="minorHAnsi"/>
                <w:color w:val="000000" w:themeColor="text1"/>
                <w:lang w:eastAsia="en-GB"/>
              </w:rPr>
              <m:t>o</m:t>
            </m:r>
          </m:sup>
        </m:sSup>
        <m:d>
          <m:dPr>
            <m:ctrlPr>
              <w:rPr>
                <w:rFonts w:ascii="Cambria Math" w:eastAsia="Times New Roman" w:hAnsi="Cambria Math" w:cstheme="minorHAnsi"/>
                <w:i w:val="0"/>
                <w:color w:val="000000" w:themeColor="text1"/>
                <w:lang w:eastAsia="en-GB"/>
              </w:rPr>
            </m:ctrlPr>
          </m:dPr>
          <m:e>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dew</m:t>
                </m:r>
              </m:sub>
            </m:sSub>
          </m:e>
        </m:d>
        <m:r>
          <w:rPr>
            <w:rFonts w:ascii="Cambria Math" w:eastAsia="Times New Roman" w:hAnsi="Cambria Math" w:cstheme="minorHAnsi"/>
            <w:color w:val="000000" w:themeColor="text1"/>
            <w:lang w:eastAsia="en-GB"/>
          </w:rPr>
          <m:t>=0.6108exp</m:t>
        </m:r>
        <m:d>
          <m:dPr>
            <m:ctrlPr>
              <w:rPr>
                <w:rFonts w:ascii="Cambria Math" w:eastAsia="Times New Roman" w:hAnsi="Cambria Math" w:cstheme="minorHAnsi"/>
                <w:i w:val="0"/>
                <w:color w:val="000000" w:themeColor="text1"/>
                <w:lang w:eastAsia="en-GB"/>
              </w:rPr>
            </m:ctrlPr>
          </m:dPr>
          <m:e>
            <m:f>
              <m:fPr>
                <m:ctrlPr>
                  <w:rPr>
                    <w:rFonts w:ascii="Cambria Math" w:eastAsia="Times New Roman" w:hAnsi="Cambria Math" w:cstheme="minorHAnsi"/>
                    <w:i w:val="0"/>
                    <w:color w:val="000000" w:themeColor="text1"/>
                    <w:lang w:eastAsia="en-GB"/>
                  </w:rPr>
                </m:ctrlPr>
              </m:fPr>
              <m:num>
                <m:r>
                  <w:rPr>
                    <w:rFonts w:ascii="Cambria Math" w:eastAsia="Times New Roman" w:hAnsi="Cambria Math" w:cstheme="minorHAnsi"/>
                    <w:color w:val="000000" w:themeColor="text1"/>
                    <w:lang w:eastAsia="en-GB"/>
                  </w:rPr>
                  <m:t>17.27</m:t>
                </m:r>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dew</m:t>
                    </m:r>
                  </m:sub>
                </m:sSub>
              </m:num>
              <m:den>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dew</m:t>
                    </m:r>
                  </m:sub>
                </m:sSub>
                <m:r>
                  <w:rPr>
                    <w:rFonts w:ascii="Cambria Math" w:eastAsia="Times New Roman" w:hAnsi="Cambria Math" w:cstheme="minorHAnsi"/>
                    <w:color w:val="000000" w:themeColor="text1"/>
                    <w:lang w:eastAsia="en-GB"/>
                  </w:rPr>
                  <m:t>+237.3</m:t>
                </m:r>
              </m:den>
            </m:f>
          </m:e>
        </m:d>
      </m:oMath>
    </w:p>
    <w:p w14:paraId="0AE62733" w14:textId="77777777" w:rsidR="00102A77" w:rsidRPr="00F10C87" w:rsidRDefault="00102A77" w:rsidP="00102A77">
      <w:pPr>
        <w:spacing w:after="0" w:line="240" w:lineRule="auto"/>
        <w:ind w:left="720" w:firstLine="720"/>
        <w:rPr>
          <w:rFonts w:eastAsia="Times New Roman" w:cstheme="minorHAnsi"/>
          <w:color w:val="000000" w:themeColor="text1"/>
          <w:lang w:eastAsia="en-GB"/>
        </w:rPr>
      </w:pPr>
      <w:r w:rsidRPr="00F10C87">
        <w:rPr>
          <w:rFonts w:eastAsia="Times New Roman" w:cstheme="minorHAnsi"/>
          <w:color w:val="000000" w:themeColor="text1"/>
          <w:lang w:eastAsia="en-GB"/>
        </w:rPr>
        <w:t>Where:</w:t>
      </w:r>
    </w:p>
    <w:p w14:paraId="3A7A86AD" w14:textId="77777777" w:rsidR="00102A77" w:rsidRPr="00F10C87" w:rsidRDefault="00102A77" w:rsidP="00102A77">
      <w:pPr>
        <w:pStyle w:val="ListParagraph"/>
        <w:numPr>
          <w:ilvl w:val="2"/>
          <w:numId w:val="1"/>
        </w:numPr>
        <w:spacing w:after="0" w:line="240" w:lineRule="auto"/>
        <w:rPr>
          <w:rFonts w:eastAsia="Times New Roman" w:cstheme="minorHAnsi"/>
          <w:color w:val="000000" w:themeColor="text1"/>
          <w:lang w:eastAsia="en-GB"/>
        </w:rPr>
      </w:pPr>
      <w:proofErr w:type="spellStart"/>
      <w:r w:rsidRPr="00F10C87">
        <w:rPr>
          <w:rFonts w:eastAsia="Times New Roman" w:cstheme="minorHAnsi"/>
          <w:color w:val="000000" w:themeColor="text1"/>
          <w:lang w:eastAsia="en-GB"/>
        </w:rPr>
        <w:t>T</w:t>
      </w:r>
      <w:r w:rsidRPr="00F10C87">
        <w:rPr>
          <w:rFonts w:eastAsia="Times New Roman" w:cstheme="minorHAnsi"/>
          <w:color w:val="000000" w:themeColor="text1"/>
          <w:vertAlign w:val="subscript"/>
          <w:lang w:eastAsia="en-GB"/>
        </w:rPr>
        <w:t>dew</w:t>
      </w:r>
      <w:proofErr w:type="spellEnd"/>
      <w:r w:rsidRPr="00F10C87">
        <w:rPr>
          <w:rFonts w:eastAsia="Times New Roman" w:cstheme="minorHAnsi"/>
          <w:color w:val="000000" w:themeColor="text1"/>
          <w:vertAlign w:val="subscript"/>
          <w:lang w:eastAsia="en-GB"/>
        </w:rPr>
        <w:t xml:space="preserve"> </w:t>
      </w:r>
      <w:r w:rsidRPr="00F10C87">
        <w:rPr>
          <w:rFonts w:eastAsia="Times New Roman" w:cstheme="minorHAnsi"/>
          <w:color w:val="000000" w:themeColor="text1"/>
          <w:lang w:eastAsia="en-GB"/>
        </w:rPr>
        <w:t xml:space="preserve">is the dew point temperature. </w:t>
      </w:r>
      <w:proofErr w:type="spellStart"/>
      <w:r w:rsidRPr="00F10C87">
        <w:rPr>
          <w:rFonts w:eastAsia="Times New Roman" w:cstheme="minorHAnsi"/>
          <w:color w:val="000000" w:themeColor="text1"/>
          <w:lang w:eastAsia="en-GB"/>
        </w:rPr>
        <w:t>T</w:t>
      </w:r>
      <w:r w:rsidRPr="00F10C87">
        <w:rPr>
          <w:rFonts w:eastAsia="Times New Roman" w:cstheme="minorHAnsi"/>
          <w:color w:val="000000" w:themeColor="text1"/>
          <w:vertAlign w:val="subscript"/>
          <w:lang w:eastAsia="en-GB"/>
        </w:rPr>
        <w:t>dew</w:t>
      </w:r>
      <w:proofErr w:type="spellEnd"/>
      <w:r w:rsidRPr="00F10C87">
        <w:rPr>
          <w:rFonts w:eastAsia="Times New Roman" w:cstheme="minorHAnsi"/>
          <w:color w:val="000000" w:themeColor="text1"/>
          <w:lang w:eastAsia="en-GB"/>
        </w:rPr>
        <w:t xml:space="preserve"> is near the minimum temperature (</w:t>
      </w:r>
      <w:proofErr w:type="spellStart"/>
      <w:r w:rsidRPr="00F10C87">
        <w:rPr>
          <w:rFonts w:eastAsia="Times New Roman" w:cstheme="minorHAnsi"/>
          <w:color w:val="000000" w:themeColor="text1"/>
          <w:lang w:eastAsia="en-GB"/>
        </w:rPr>
        <w:t>T</w:t>
      </w:r>
      <w:r w:rsidRPr="00F10C87">
        <w:rPr>
          <w:rFonts w:eastAsia="Times New Roman" w:cstheme="minorHAnsi"/>
          <w:color w:val="000000" w:themeColor="text1"/>
          <w:vertAlign w:val="subscript"/>
          <w:lang w:eastAsia="en-GB"/>
        </w:rPr>
        <w:t>min</w:t>
      </w:r>
      <w:proofErr w:type="spellEnd"/>
      <w:r w:rsidRPr="00F10C87">
        <w:rPr>
          <w:rFonts w:eastAsia="Times New Roman" w:cstheme="minorHAnsi"/>
          <w:color w:val="000000" w:themeColor="text1"/>
          <w:lang w:eastAsia="en-GB"/>
        </w:rPr>
        <w:t xml:space="preserve">) when the relative humidity is nearly 100%. In semi-arid regions, </w:t>
      </w:r>
      <w:proofErr w:type="spellStart"/>
      <w:r w:rsidRPr="00F10C87">
        <w:rPr>
          <w:rFonts w:eastAsia="Times New Roman" w:cstheme="minorHAnsi"/>
          <w:color w:val="000000" w:themeColor="text1"/>
          <w:lang w:eastAsia="en-GB"/>
        </w:rPr>
        <w:t>T</w:t>
      </w:r>
      <w:r w:rsidRPr="00F10C87">
        <w:rPr>
          <w:rFonts w:eastAsia="Times New Roman" w:cstheme="minorHAnsi"/>
          <w:color w:val="000000" w:themeColor="text1"/>
          <w:vertAlign w:val="subscript"/>
          <w:lang w:eastAsia="en-GB"/>
        </w:rPr>
        <w:t>dew</w:t>
      </w:r>
      <w:proofErr w:type="spellEnd"/>
      <w:r w:rsidRPr="00F10C87">
        <w:rPr>
          <w:rFonts w:eastAsia="Times New Roman" w:cstheme="minorHAnsi"/>
          <w:color w:val="000000" w:themeColor="text1"/>
          <w:lang w:eastAsia="en-GB"/>
        </w:rPr>
        <w:t xml:space="preserve"> is estimated by subtracting 2°C from </w:t>
      </w:r>
      <w:proofErr w:type="spellStart"/>
      <w:r w:rsidRPr="00F10C87">
        <w:rPr>
          <w:rFonts w:eastAsia="Times New Roman" w:cstheme="minorHAnsi"/>
          <w:color w:val="000000" w:themeColor="text1"/>
          <w:lang w:eastAsia="en-GB"/>
        </w:rPr>
        <w:t>T</w:t>
      </w:r>
      <w:r w:rsidRPr="00F10C87">
        <w:rPr>
          <w:rFonts w:eastAsia="Times New Roman" w:cstheme="minorHAnsi"/>
          <w:color w:val="000000" w:themeColor="text1"/>
          <w:vertAlign w:val="subscript"/>
          <w:lang w:eastAsia="en-GB"/>
        </w:rPr>
        <w:t>min</w:t>
      </w:r>
      <w:proofErr w:type="spellEnd"/>
      <w:r w:rsidRPr="00F10C87">
        <w:rPr>
          <w:rFonts w:eastAsia="Times New Roman" w:cstheme="minorHAnsi"/>
          <w:color w:val="000000" w:themeColor="text1"/>
          <w:lang w:eastAsia="en-GB"/>
        </w:rPr>
        <w:t>.</w:t>
      </w:r>
      <w:r>
        <w:rPr>
          <w:rFonts w:eastAsia="Times New Roman" w:cstheme="minorHAnsi"/>
          <w:color w:val="000000" w:themeColor="text1"/>
          <w:lang w:eastAsia="en-GB"/>
        </w:rPr>
        <w:t xml:space="preserve"> </w:t>
      </w:r>
      <w:r w:rsidRPr="00F10C87">
        <w:rPr>
          <w:rFonts w:eastAsia="Times New Roman" w:cstheme="minorHAnsi"/>
          <w:color w:val="000000" w:themeColor="text1"/>
          <w:lang w:eastAsia="en-GB"/>
        </w:rPr>
        <w:t xml:space="preserve">As Central Malawi’s humidity is typically under 90%, </w:t>
      </w:r>
      <w:r>
        <w:rPr>
          <w:rFonts w:eastAsia="Times New Roman" w:cstheme="minorHAnsi"/>
          <w:color w:val="000000" w:themeColor="text1"/>
          <w:lang w:eastAsia="en-GB"/>
        </w:rPr>
        <w:t xml:space="preserve">the </w:t>
      </w:r>
      <w:proofErr w:type="spellStart"/>
      <w:r>
        <w:rPr>
          <w:rFonts w:eastAsia="Times New Roman" w:cstheme="minorHAnsi"/>
          <w:color w:val="000000" w:themeColor="text1"/>
          <w:lang w:eastAsia="en-GB"/>
        </w:rPr>
        <w:t>T</w:t>
      </w:r>
      <w:r>
        <w:rPr>
          <w:rFonts w:eastAsia="Times New Roman" w:cstheme="minorHAnsi"/>
          <w:color w:val="000000" w:themeColor="text1"/>
          <w:vertAlign w:val="subscript"/>
          <w:lang w:eastAsia="en-GB"/>
        </w:rPr>
        <w:t>dew</w:t>
      </w:r>
      <w:proofErr w:type="spellEnd"/>
      <w:r>
        <w:rPr>
          <w:rFonts w:eastAsia="Times New Roman" w:cstheme="minorHAnsi"/>
          <w:color w:val="000000" w:themeColor="text1"/>
          <w:vertAlign w:val="subscript"/>
          <w:lang w:eastAsia="en-GB"/>
        </w:rPr>
        <w:softHyphen/>
        <w:t xml:space="preserve"> </w:t>
      </w:r>
      <w:r>
        <w:rPr>
          <w:rFonts w:eastAsia="Times New Roman" w:cstheme="minorHAnsi"/>
          <w:color w:val="000000" w:themeColor="text1"/>
          <w:lang w:eastAsia="en-GB"/>
        </w:rPr>
        <w:t>can be calculated as follows:</w:t>
      </w:r>
    </w:p>
    <w:p w14:paraId="098D68B4" w14:textId="77777777" w:rsidR="00102A77" w:rsidRPr="009F5B5C" w:rsidRDefault="00102A77" w:rsidP="00102A77">
      <w:pPr>
        <w:pStyle w:val="Caption"/>
        <w:ind w:left="1440"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11</w:t>
      </w:r>
      <w:r>
        <w:rPr>
          <w:noProof/>
        </w:rPr>
        <w:fldChar w:fldCharType="end"/>
      </w:r>
      <w:r>
        <w:tab/>
      </w:r>
      <w:proofErr w:type="spellStart"/>
      <w:r w:rsidRPr="00320068">
        <w:rPr>
          <w:rFonts w:eastAsia="Times New Roman" w:cstheme="minorHAnsi"/>
          <w:color w:val="000000" w:themeColor="text1"/>
          <w:lang w:eastAsia="en-GB"/>
        </w:rPr>
        <w:t>T</w:t>
      </w:r>
      <w:r w:rsidRPr="00320068">
        <w:rPr>
          <w:rFonts w:eastAsia="Times New Roman" w:cstheme="minorHAnsi"/>
          <w:color w:val="000000" w:themeColor="text1"/>
          <w:vertAlign w:val="subscript"/>
          <w:lang w:eastAsia="en-GB"/>
        </w:rPr>
        <w:t>dew</w:t>
      </w:r>
      <w:proofErr w:type="spellEnd"/>
      <w:r w:rsidRPr="00320068">
        <w:rPr>
          <w:rFonts w:eastAsia="Times New Roman" w:cstheme="minorHAnsi"/>
          <w:color w:val="000000" w:themeColor="text1"/>
          <w:lang w:eastAsia="en-GB"/>
        </w:rPr>
        <w:t xml:space="preserve"> = </w:t>
      </w:r>
      <w:proofErr w:type="spellStart"/>
      <w:r w:rsidRPr="00320068">
        <w:rPr>
          <w:rFonts w:eastAsia="Times New Roman" w:cstheme="minorHAnsi"/>
          <w:color w:val="000000" w:themeColor="text1"/>
          <w:lang w:eastAsia="en-GB"/>
        </w:rPr>
        <w:t>T</w:t>
      </w:r>
      <w:r w:rsidRPr="00320068">
        <w:rPr>
          <w:rFonts w:eastAsia="Times New Roman" w:cstheme="minorHAnsi"/>
          <w:color w:val="000000" w:themeColor="text1"/>
          <w:vertAlign w:val="subscript"/>
          <w:lang w:eastAsia="en-GB"/>
        </w:rPr>
        <w:t>min</w:t>
      </w:r>
      <w:proofErr w:type="spellEnd"/>
      <w:r w:rsidRPr="00320068">
        <w:rPr>
          <w:rFonts w:eastAsia="Times New Roman" w:cstheme="minorHAnsi"/>
          <w:color w:val="000000" w:themeColor="text1"/>
          <w:vertAlign w:val="subscript"/>
          <w:lang w:eastAsia="en-GB"/>
        </w:rPr>
        <w:t xml:space="preserve"> </w:t>
      </w:r>
      <w:r w:rsidRPr="00320068">
        <w:rPr>
          <w:rFonts w:eastAsia="Times New Roman" w:cstheme="minorHAnsi"/>
          <w:color w:val="000000" w:themeColor="text1"/>
          <w:lang w:eastAsia="en-GB"/>
        </w:rPr>
        <w:t>- 2</w:t>
      </w:r>
    </w:p>
    <w:p w14:paraId="10F66A4E" w14:textId="77777777" w:rsidR="00102A77" w:rsidRPr="007E4968" w:rsidRDefault="00102A77" w:rsidP="00102A77">
      <w:pPr>
        <w:pStyle w:val="ListParagraph"/>
        <w:spacing w:after="0" w:line="240" w:lineRule="auto"/>
        <w:ind w:left="2160"/>
        <w:rPr>
          <w:rFonts w:eastAsia="Times New Roman" w:cstheme="minorHAnsi"/>
          <w:color w:val="000000" w:themeColor="text1"/>
          <w:lang w:eastAsia="en-GB"/>
        </w:rPr>
      </w:pPr>
    </w:p>
    <w:p w14:paraId="5858EC8E"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r w:rsidRPr="007E4968">
        <w:rPr>
          <w:rFonts w:eastAsia="Times New Roman" w:cstheme="minorHAnsi"/>
          <w:color w:val="000000" w:themeColor="text1"/>
          <w:lang w:eastAsia="en-GB"/>
        </w:rPr>
        <w:t>R</w:t>
      </w:r>
      <w:r w:rsidRPr="007E4968">
        <w:rPr>
          <w:rFonts w:eastAsia="Times New Roman" w:cstheme="minorHAnsi"/>
          <w:color w:val="000000" w:themeColor="text1"/>
          <w:vertAlign w:val="subscript"/>
          <w:lang w:eastAsia="en-GB"/>
        </w:rPr>
        <w:t>s</w:t>
      </w:r>
      <w:r w:rsidRPr="007E4968">
        <w:rPr>
          <w:rFonts w:eastAsia="Times New Roman" w:cstheme="minorHAnsi"/>
          <w:color w:val="000000" w:themeColor="text1"/>
          <w:lang w:eastAsia="en-GB"/>
        </w:rPr>
        <w:t> is the solar radiation [MJ m-2 day-1]</w:t>
      </w:r>
      <w:r>
        <w:rPr>
          <w:rFonts w:eastAsia="Times New Roman" w:cstheme="minorHAnsi"/>
          <w:color w:val="000000" w:themeColor="text1"/>
          <w:lang w:eastAsia="en-GB"/>
        </w:rPr>
        <w:t xml:space="preserve">, see </w:t>
      </w:r>
      <w:r>
        <w:rPr>
          <w:rFonts w:eastAsia="Times New Roman" w:cstheme="minorHAnsi"/>
          <w:color w:val="000000" w:themeColor="text1"/>
          <w:lang w:eastAsia="en-GB"/>
        </w:rPr>
        <w:fldChar w:fldCharType="begin"/>
      </w:r>
      <w:r>
        <w:rPr>
          <w:rFonts w:eastAsia="Times New Roman" w:cstheme="minorHAnsi"/>
          <w:color w:val="000000" w:themeColor="text1"/>
          <w:lang w:eastAsia="en-GB"/>
        </w:rPr>
        <w:instrText xml:space="preserve"> REF _Ref11245381 \h </w:instrText>
      </w:r>
      <w:r>
        <w:rPr>
          <w:rFonts w:eastAsia="Times New Roman" w:cstheme="minorHAnsi"/>
          <w:color w:val="000000" w:themeColor="text1"/>
          <w:lang w:eastAsia="en-GB"/>
        </w:rPr>
      </w:r>
      <w:r>
        <w:rPr>
          <w:rFonts w:eastAsia="Times New Roman" w:cstheme="minorHAnsi"/>
          <w:color w:val="000000" w:themeColor="text1"/>
          <w:lang w:eastAsia="en-GB"/>
        </w:rPr>
        <w:fldChar w:fldCharType="separate"/>
      </w:r>
      <w:r>
        <w:t xml:space="preserve">Equation </w:t>
      </w:r>
      <w:r>
        <w:rPr>
          <w:noProof/>
        </w:rPr>
        <w:t>4</w:t>
      </w:r>
      <w:r>
        <w:rPr>
          <w:rFonts w:eastAsia="Times New Roman" w:cstheme="minorHAnsi"/>
          <w:color w:val="000000" w:themeColor="text1"/>
          <w:lang w:eastAsia="en-GB"/>
        </w:rPr>
        <w:fldChar w:fldCharType="end"/>
      </w:r>
      <w:r>
        <w:rPr>
          <w:rFonts w:eastAsia="Times New Roman" w:cstheme="minorHAnsi"/>
          <w:color w:val="000000" w:themeColor="text1"/>
          <w:lang w:eastAsia="en-GB"/>
        </w:rPr>
        <w:t xml:space="preserve">. </w:t>
      </w:r>
    </w:p>
    <w:p w14:paraId="6677E298"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proofErr w:type="spellStart"/>
      <w:r w:rsidRPr="007E4968">
        <w:rPr>
          <w:rFonts w:eastAsia="Times New Roman" w:cstheme="minorHAnsi"/>
          <w:color w:val="000000" w:themeColor="text1"/>
          <w:lang w:eastAsia="en-GB"/>
        </w:rPr>
        <w:t>R</w:t>
      </w:r>
      <w:r w:rsidRPr="007E4968">
        <w:rPr>
          <w:rFonts w:eastAsia="Times New Roman" w:cstheme="minorHAnsi"/>
          <w:color w:val="000000" w:themeColor="text1"/>
          <w:vertAlign w:val="subscript"/>
          <w:lang w:eastAsia="en-GB"/>
        </w:rPr>
        <w:t>so</w:t>
      </w:r>
      <w:proofErr w:type="spellEnd"/>
      <w:r w:rsidRPr="007E4968">
        <w:rPr>
          <w:rFonts w:eastAsia="Times New Roman" w:cstheme="minorHAnsi"/>
          <w:color w:val="000000" w:themeColor="text1"/>
          <w:lang w:eastAsia="en-GB"/>
        </w:rPr>
        <w:t> is the clear-sky solar radiation [MJ m-2 day-1]</w:t>
      </w:r>
      <w:r>
        <w:rPr>
          <w:rFonts w:eastAsia="Times New Roman" w:cstheme="minorHAnsi"/>
          <w:color w:val="000000" w:themeColor="text1"/>
          <w:lang w:eastAsia="en-GB"/>
        </w:rPr>
        <w:t>, which can be calculated as follows:</w:t>
      </w:r>
    </w:p>
    <w:p w14:paraId="203CC759" w14:textId="77777777" w:rsidR="00102A77" w:rsidRPr="007E4968" w:rsidRDefault="00102A77" w:rsidP="00102A77">
      <w:pPr>
        <w:pStyle w:val="Caption"/>
        <w:ind w:left="720" w:firstLine="720"/>
        <w:rPr>
          <w:rFonts w:eastAsia="Times New Roman" w:cstheme="minorHAnsi"/>
          <w:color w:val="000000" w:themeColor="text1"/>
          <w:lang w:eastAsia="en-GB"/>
        </w:rPr>
      </w:pPr>
      <w:bookmarkStart w:id="10" w:name="_Ref11245477"/>
      <w:r>
        <w:t xml:space="preserve">Equation </w:t>
      </w:r>
      <w:r>
        <w:rPr>
          <w:noProof/>
        </w:rPr>
        <w:fldChar w:fldCharType="begin"/>
      </w:r>
      <w:r>
        <w:rPr>
          <w:noProof/>
        </w:rPr>
        <w:instrText xml:space="preserve"> SEQ Equation \* ARABIC </w:instrText>
      </w:r>
      <w:r>
        <w:rPr>
          <w:noProof/>
        </w:rPr>
        <w:fldChar w:fldCharType="separate"/>
      </w:r>
      <w:r>
        <w:rPr>
          <w:noProof/>
        </w:rPr>
        <w:t>12</w:t>
      </w:r>
      <w:r>
        <w:rPr>
          <w:noProof/>
        </w:rPr>
        <w:fldChar w:fldCharType="end"/>
      </w:r>
      <w:bookmarkEnd w:id="10"/>
      <w:r>
        <w:tab/>
      </w:r>
      <m:oMath>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SO</m:t>
            </m:r>
          </m:sub>
        </m:sSub>
        <m:r>
          <w:rPr>
            <w:rFonts w:ascii="Cambria Math" w:eastAsia="Times New Roman" w:hAnsi="Cambria Math" w:cstheme="minorHAnsi"/>
            <w:color w:val="000000" w:themeColor="text1"/>
            <w:lang w:eastAsia="en-GB"/>
          </w:rPr>
          <m:t>=</m:t>
        </m:r>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0.75+0.00002</m:t>
            </m:r>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h</m:t>
                </m:r>
              </m:e>
            </m:d>
          </m:e>
        </m:d>
        <m:sSub>
          <m:sSubPr>
            <m:ctrlPr>
              <w:rPr>
                <w:rFonts w:ascii="Cambria Math" w:eastAsia="Times New Roman" w:hAnsi="Cambria Math" w:cstheme="minorHAnsi"/>
                <w:i w:val="0"/>
                <w:color w:val="000000" w:themeColor="text1"/>
                <w:lang w:eastAsia="en-GB"/>
              </w:rPr>
            </m:ctrlPr>
          </m:sSubPr>
          <m:e>
            <m:r>
              <w:rPr>
                <w:rFonts w:ascii="Cambria Math" w:eastAsia="Times New Roman" w:hAnsi="Cambria Math" w:cstheme="minorHAnsi"/>
                <w:color w:val="000000" w:themeColor="text1"/>
                <w:lang w:eastAsia="en-GB"/>
              </w:rPr>
              <m:t>R</m:t>
            </m:r>
          </m:e>
          <m:sub>
            <m:r>
              <w:rPr>
                <w:rFonts w:ascii="Cambria Math" w:eastAsia="Times New Roman" w:hAnsi="Cambria Math" w:cstheme="minorHAnsi"/>
                <w:color w:val="000000" w:themeColor="text1"/>
                <w:lang w:eastAsia="en-GB"/>
              </w:rPr>
              <m:t>a</m:t>
            </m:r>
          </m:sub>
        </m:sSub>
      </m:oMath>
    </w:p>
    <w:p w14:paraId="56B86AE9" w14:textId="77777777" w:rsidR="00102A77" w:rsidRPr="00F10C87" w:rsidRDefault="00102A77" w:rsidP="00102A77">
      <w:pPr>
        <w:spacing w:after="0" w:line="240" w:lineRule="auto"/>
        <w:ind w:left="720" w:firstLine="720"/>
        <w:rPr>
          <w:rFonts w:eastAsia="Times New Roman" w:cstheme="minorHAnsi"/>
          <w:color w:val="000000" w:themeColor="text1"/>
          <w:lang w:eastAsia="en-GB"/>
        </w:rPr>
      </w:pPr>
      <w:r w:rsidRPr="00F10C87">
        <w:rPr>
          <w:rFonts w:eastAsia="Times New Roman" w:cstheme="minorHAnsi"/>
          <w:color w:val="000000" w:themeColor="text1"/>
          <w:lang w:eastAsia="en-GB"/>
        </w:rPr>
        <w:t>Where:</w:t>
      </w:r>
    </w:p>
    <w:p w14:paraId="7BEA54B7" w14:textId="77777777" w:rsidR="00102A77" w:rsidRDefault="00102A77" w:rsidP="00102A77">
      <w:pPr>
        <w:pStyle w:val="ListParagraph"/>
        <w:numPr>
          <w:ilvl w:val="2"/>
          <w:numId w:val="1"/>
        </w:numPr>
        <w:spacing w:after="0" w:line="240" w:lineRule="auto"/>
        <w:rPr>
          <w:rFonts w:eastAsia="Times New Roman" w:cstheme="minorHAnsi"/>
          <w:color w:val="000000" w:themeColor="text1"/>
          <w:lang w:eastAsia="en-GB"/>
        </w:rPr>
      </w:pPr>
      <w:r w:rsidRPr="00F10C87">
        <w:rPr>
          <w:rFonts w:eastAsia="Times New Roman" w:cstheme="minorHAnsi"/>
          <w:color w:val="000000" w:themeColor="text1"/>
          <w:lang w:eastAsia="en-GB"/>
        </w:rPr>
        <w:t>h is the elevation above sea level (m)</w:t>
      </w:r>
    </w:p>
    <w:p w14:paraId="67C0FC25" w14:textId="77777777" w:rsidR="00102A77" w:rsidRPr="00F10C87" w:rsidRDefault="00102A77" w:rsidP="00102A77">
      <w:pPr>
        <w:pStyle w:val="ListParagraph"/>
        <w:numPr>
          <w:ilvl w:val="2"/>
          <w:numId w:val="1"/>
        </w:numPr>
        <w:spacing w:after="0" w:line="240" w:lineRule="auto"/>
        <w:rPr>
          <w:rFonts w:eastAsia="Times New Roman" w:cstheme="minorHAnsi"/>
          <w:color w:val="000000" w:themeColor="text1"/>
          <w:lang w:eastAsia="en-GB"/>
        </w:rPr>
      </w:pPr>
      <w:r w:rsidRPr="00F10C87">
        <w:rPr>
          <w:rFonts w:eastAsia="Times New Roman" w:cstheme="minorHAnsi"/>
          <w:color w:val="000000" w:themeColor="text1"/>
          <w:lang w:eastAsia="en-GB"/>
        </w:rPr>
        <w:t>R</w:t>
      </w:r>
      <w:r w:rsidRPr="00F10C87">
        <w:rPr>
          <w:rFonts w:eastAsia="Times New Roman" w:cstheme="minorHAnsi"/>
          <w:color w:val="000000" w:themeColor="text1"/>
          <w:vertAlign w:val="subscript"/>
          <w:lang w:eastAsia="en-GB"/>
        </w:rPr>
        <w:t>a</w:t>
      </w:r>
      <w:r w:rsidRPr="00F10C87">
        <w:rPr>
          <w:rFonts w:eastAsia="Times New Roman" w:cstheme="minorHAnsi"/>
          <w:color w:val="000000" w:themeColor="text1"/>
          <w:lang w:eastAsia="en-GB"/>
        </w:rPr>
        <w:t xml:space="preserve"> is extra-terrestrial radiation, (MJm-2 day-1), see Equation 5</w:t>
      </w:r>
      <w:r>
        <w:rPr>
          <w:rFonts w:eastAsia="Times New Roman" w:cstheme="minorHAnsi"/>
          <w:color w:val="000000" w:themeColor="text1"/>
          <w:lang w:eastAsia="en-GB"/>
        </w:rPr>
        <w:t xml:space="preserve">. </w:t>
      </w:r>
    </w:p>
    <w:p w14:paraId="71960775" w14:textId="77777777" w:rsidR="00102A77" w:rsidRPr="00BC3B69" w:rsidRDefault="00102A77" w:rsidP="00102A77">
      <w:pPr>
        <w:spacing w:after="0" w:line="240" w:lineRule="auto"/>
        <w:rPr>
          <w:rFonts w:eastAsia="Times New Roman" w:cstheme="minorHAnsi"/>
          <w:color w:val="000000" w:themeColor="text1"/>
          <w:lang w:eastAsia="en-GB"/>
        </w:rPr>
      </w:pPr>
    </w:p>
    <w:p w14:paraId="23A9028D" w14:textId="77777777" w:rsidR="00102A77" w:rsidRPr="00F7536F" w:rsidRDefault="00102A77" w:rsidP="00102A77">
      <w:pPr>
        <w:pStyle w:val="Heading3"/>
        <w:rPr>
          <w:rFonts w:eastAsia="Times New Roman"/>
          <w:lang w:eastAsia="en-GB"/>
        </w:rPr>
      </w:pPr>
      <w:r>
        <w:rPr>
          <w:rFonts w:eastAsia="Times New Roman"/>
          <w:lang w:eastAsia="en-GB"/>
        </w:rPr>
        <w:t>Soil Heat Flux Density</w:t>
      </w:r>
    </w:p>
    <w:p w14:paraId="25D39631" w14:textId="77777777" w:rsidR="00102A77" w:rsidRPr="00F7536F" w:rsidRDefault="00102A77" w:rsidP="00102A77">
      <w:pPr>
        <w:spacing w:after="0" w:line="240" w:lineRule="auto"/>
        <w:rPr>
          <w:rFonts w:eastAsia="Times New Roman" w:cstheme="minorHAnsi"/>
          <w:color w:val="000000" w:themeColor="text1"/>
          <w:lang w:eastAsia="en-GB"/>
        </w:rPr>
      </w:pPr>
      <w:r w:rsidRPr="00F7536F">
        <w:rPr>
          <w:rFonts w:eastAsia="Times New Roman" w:cstheme="minorHAnsi"/>
          <w:color w:val="000000" w:themeColor="text1"/>
          <w:lang w:eastAsia="en-GB"/>
        </w:rPr>
        <w:t>G is the soil heat flux density (MJ m-2 day</w:t>
      </w:r>
      <w:r w:rsidRPr="00F7536F">
        <w:rPr>
          <w:rFonts w:eastAsia="Times New Roman" w:cstheme="minorHAnsi"/>
          <w:color w:val="000000" w:themeColor="text1"/>
          <w:vertAlign w:val="superscript"/>
          <w:lang w:eastAsia="en-GB"/>
        </w:rPr>
        <w:t>-1</w:t>
      </w:r>
      <w:r w:rsidRPr="00F7536F">
        <w:rPr>
          <w:rFonts w:eastAsia="Times New Roman" w:cstheme="minorHAnsi"/>
          <w:color w:val="000000" w:themeColor="text1"/>
          <w:lang w:eastAsia="en-GB"/>
        </w:rPr>
        <w:t>)</w:t>
      </w:r>
    </w:p>
    <w:p w14:paraId="4135ADC4"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7C0F3D">
        <w:rPr>
          <w:rFonts w:eastAsia="Times New Roman" w:cstheme="minorHAnsi"/>
          <w:color w:val="000000" w:themeColor="text1"/>
          <w:lang w:eastAsia="en-GB"/>
        </w:rPr>
        <w:lastRenderedPageBreak/>
        <w:t>For daily assessment, G is assumed to be zero (0) as the soil heat flux is relatively small</w:t>
      </w:r>
    </w:p>
    <w:p w14:paraId="43581B7C" w14:textId="77777777" w:rsidR="00102A77" w:rsidRDefault="00102A77" w:rsidP="00102A77">
      <w:pPr>
        <w:pStyle w:val="Caption"/>
        <w:ind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13</w:t>
      </w:r>
      <w:r>
        <w:rPr>
          <w:noProof/>
        </w:rPr>
        <w:fldChar w:fldCharType="end"/>
      </w:r>
      <w:r>
        <w:rPr>
          <w:rFonts w:eastAsia="Times New Roman" w:cstheme="minorHAnsi"/>
          <w:color w:val="000000" w:themeColor="text1"/>
          <w:lang w:eastAsia="en-GB"/>
        </w:rPr>
        <w:t xml:space="preserve">: </w:t>
      </w:r>
      <m:oMath>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G</m:t>
            </m:r>
          </m:e>
          <m:sub>
            <m:r>
              <w:rPr>
                <w:rFonts w:ascii="Cambria Math" w:eastAsia="Times New Roman" w:hAnsi="Cambria Math" w:cstheme="minorHAnsi"/>
                <w:color w:val="000000" w:themeColor="text1"/>
                <w:lang w:eastAsia="en-GB"/>
              </w:rPr>
              <m:t>day</m:t>
            </m:r>
          </m:sub>
        </m:sSub>
        <m:r>
          <w:rPr>
            <w:rFonts w:ascii="Cambria Math" w:eastAsia="Times New Roman" w:hAnsi="Cambria Math" w:cstheme="minorHAnsi"/>
            <w:color w:val="000000" w:themeColor="text1"/>
            <w:lang w:eastAsia="en-GB"/>
          </w:rPr>
          <m:t>= 0</m:t>
        </m:r>
      </m:oMath>
    </w:p>
    <w:p w14:paraId="26233160"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 xml:space="preserve">For monthly assessments, </w:t>
      </w:r>
    </w:p>
    <w:p w14:paraId="2F29F4BC" w14:textId="77777777" w:rsidR="00102A77" w:rsidRDefault="00102A77" w:rsidP="00102A77">
      <w:pPr>
        <w:pStyle w:val="Caption"/>
        <w:keepNext/>
        <w:ind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14</w:t>
      </w:r>
      <w:r>
        <w:rPr>
          <w:noProof/>
        </w:rPr>
        <w:fldChar w:fldCharType="end"/>
      </w:r>
      <w:r>
        <w:rPr>
          <w:rFonts w:eastAsia="Times New Roman" w:cstheme="minorHAnsi"/>
          <w:color w:val="000000" w:themeColor="text1"/>
          <w:lang w:eastAsia="en-GB"/>
        </w:rPr>
        <w:t xml:space="preserve">: </w:t>
      </w:r>
      <m:oMath>
        <m:r>
          <w:rPr>
            <w:rFonts w:ascii="Cambria Math" w:eastAsia="Times New Roman" w:hAnsi="Cambria Math" w:cstheme="minorHAnsi"/>
            <w:color w:val="000000" w:themeColor="text1"/>
            <w:lang w:eastAsia="en-GB"/>
          </w:rPr>
          <m:t>G= 0.07 (</m:t>
        </m:r>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month, i+1</m:t>
            </m:r>
          </m:sub>
        </m:sSub>
        <m:r>
          <w:rPr>
            <w:rFonts w:ascii="Cambria Math" w:eastAsia="Times New Roman" w:hAnsi="Cambria Math" w:cstheme="minorHAnsi"/>
            <w:color w:val="000000" w:themeColor="text1"/>
            <w:lang w:eastAsia="en-GB"/>
          </w:rPr>
          <m:t xml:space="preserve">- </m:t>
        </m:r>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month, i-1</m:t>
            </m:r>
          </m:sub>
        </m:sSub>
      </m:oMath>
      <w:r>
        <w:rPr>
          <w:rFonts w:eastAsia="Times New Roman" w:cstheme="minorHAnsi"/>
          <w:color w:val="000000" w:themeColor="text1"/>
          <w:lang w:eastAsia="en-GB"/>
        </w:rPr>
        <w:t>)</w:t>
      </w:r>
    </w:p>
    <w:p w14:paraId="779EA75C" w14:textId="77777777" w:rsidR="00102A77" w:rsidRDefault="00102A77" w:rsidP="00102A77">
      <w:pPr>
        <w:pStyle w:val="ListParagraph"/>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Where:</w:t>
      </w:r>
    </w:p>
    <w:p w14:paraId="1C87772D" w14:textId="77777777" w:rsidR="00102A77" w:rsidRPr="00F7536F" w:rsidRDefault="00102A77" w:rsidP="00102A77">
      <w:pPr>
        <w:pStyle w:val="ListParagraph"/>
        <w:numPr>
          <w:ilvl w:val="0"/>
          <w:numId w:val="1"/>
        </w:numPr>
        <w:spacing w:after="0" w:line="240" w:lineRule="auto"/>
        <w:ind w:left="1440"/>
        <w:rPr>
          <w:rFonts w:eastAsia="Times New Roman" w:cstheme="minorHAnsi"/>
          <w:color w:val="000000" w:themeColor="text1"/>
          <w:lang w:eastAsia="en-GB"/>
        </w:rPr>
      </w:pPr>
      <w:proofErr w:type="spellStart"/>
      <w:r w:rsidRPr="00F7536F">
        <w:rPr>
          <w:rFonts w:eastAsia="Times New Roman" w:cstheme="minorHAnsi"/>
          <w:color w:val="000000" w:themeColor="text1"/>
          <w:lang w:eastAsia="en-GB"/>
        </w:rPr>
        <w:t>T</w:t>
      </w:r>
      <w:r w:rsidRPr="00F7536F">
        <w:rPr>
          <w:rFonts w:eastAsia="Times New Roman" w:cstheme="minorHAnsi"/>
          <w:color w:val="000000" w:themeColor="text1"/>
          <w:vertAlign w:val="subscript"/>
          <w:lang w:eastAsia="en-GB"/>
        </w:rPr>
        <w:t>mon</w:t>
      </w:r>
      <w:proofErr w:type="spellEnd"/>
      <w:r w:rsidRPr="00F7536F">
        <w:rPr>
          <w:rFonts w:eastAsia="Times New Roman" w:cstheme="minorHAnsi"/>
          <w:color w:val="000000" w:themeColor="text1"/>
          <w:vertAlign w:val="subscript"/>
          <w:lang w:eastAsia="en-GB"/>
        </w:rPr>
        <w:t>, i-1</w:t>
      </w:r>
      <w:r w:rsidRPr="00F7536F">
        <w:rPr>
          <w:rFonts w:eastAsia="Times New Roman" w:cstheme="minorHAnsi"/>
          <w:color w:val="000000" w:themeColor="text1"/>
          <w:vertAlign w:val="subscript"/>
          <w:lang w:eastAsia="en-GB"/>
        </w:rPr>
        <w:softHyphen/>
        <w:t xml:space="preserve"> </w:t>
      </w:r>
      <w:r w:rsidRPr="00F7536F">
        <w:rPr>
          <w:rFonts w:eastAsia="Times New Roman" w:cstheme="minorHAnsi"/>
          <w:color w:val="000000" w:themeColor="text1"/>
          <w:lang w:eastAsia="en-GB"/>
        </w:rPr>
        <w:t>is the mean air temperature of the previous month (°C)</w:t>
      </w:r>
    </w:p>
    <w:p w14:paraId="13F3AB7A" w14:textId="77777777" w:rsidR="00102A77" w:rsidRPr="00F7536F" w:rsidRDefault="00102A77" w:rsidP="00102A77">
      <w:pPr>
        <w:pStyle w:val="ListParagraph"/>
        <w:numPr>
          <w:ilvl w:val="0"/>
          <w:numId w:val="1"/>
        </w:numPr>
        <w:spacing w:after="0" w:line="240" w:lineRule="auto"/>
        <w:ind w:left="1440"/>
        <w:rPr>
          <w:rFonts w:eastAsia="Times New Roman" w:cstheme="minorHAnsi"/>
          <w:color w:val="000000" w:themeColor="text1"/>
          <w:lang w:eastAsia="en-GB"/>
        </w:rPr>
      </w:pPr>
      <w:proofErr w:type="spellStart"/>
      <w:r w:rsidRPr="00F7536F">
        <w:rPr>
          <w:rFonts w:eastAsia="Times New Roman" w:cstheme="minorHAnsi"/>
          <w:color w:val="000000" w:themeColor="text1"/>
          <w:lang w:eastAsia="en-GB"/>
        </w:rPr>
        <w:t>T</w:t>
      </w:r>
      <w:r w:rsidRPr="00F7536F">
        <w:rPr>
          <w:rFonts w:eastAsia="Times New Roman" w:cstheme="minorHAnsi"/>
          <w:color w:val="000000" w:themeColor="text1"/>
          <w:vertAlign w:val="subscript"/>
          <w:lang w:eastAsia="en-GB"/>
        </w:rPr>
        <w:t>mon</w:t>
      </w:r>
      <w:proofErr w:type="spellEnd"/>
      <w:r w:rsidRPr="00F7536F">
        <w:rPr>
          <w:rFonts w:eastAsia="Times New Roman" w:cstheme="minorHAnsi"/>
          <w:color w:val="000000" w:themeColor="text1"/>
          <w:vertAlign w:val="subscript"/>
          <w:lang w:eastAsia="en-GB"/>
        </w:rPr>
        <w:t>, i+1</w:t>
      </w:r>
      <w:r w:rsidRPr="00F7536F">
        <w:rPr>
          <w:rFonts w:eastAsia="Times New Roman" w:cstheme="minorHAnsi"/>
          <w:color w:val="000000" w:themeColor="text1"/>
          <w:vertAlign w:val="subscript"/>
          <w:lang w:eastAsia="en-GB"/>
        </w:rPr>
        <w:softHyphen/>
        <w:t xml:space="preserve"> </w:t>
      </w:r>
      <w:r w:rsidRPr="00F7536F">
        <w:rPr>
          <w:rFonts w:eastAsia="Times New Roman" w:cstheme="minorHAnsi"/>
          <w:color w:val="000000" w:themeColor="text1"/>
          <w:lang w:eastAsia="en-GB"/>
        </w:rPr>
        <w:t>is the mean air temperature of the next month (°C)</w:t>
      </w:r>
    </w:p>
    <w:p w14:paraId="06062EA8" w14:textId="77777777" w:rsidR="00102A77" w:rsidRDefault="00102A77" w:rsidP="00102A77">
      <w:pPr>
        <w:spacing w:after="0" w:line="240" w:lineRule="auto"/>
        <w:rPr>
          <w:rFonts w:eastAsia="Times New Roman" w:cstheme="minorHAnsi"/>
          <w:color w:val="000000" w:themeColor="text1"/>
          <w:lang w:eastAsia="en-GB"/>
        </w:rPr>
      </w:pPr>
    </w:p>
    <w:p w14:paraId="36389383" w14:textId="77777777" w:rsidR="00102A77" w:rsidRPr="00F7536F" w:rsidRDefault="00102A77" w:rsidP="00102A77">
      <w:pPr>
        <w:pStyle w:val="Heading3"/>
        <w:rPr>
          <w:rFonts w:eastAsia="Times New Roman"/>
          <w:lang w:eastAsia="en-GB"/>
        </w:rPr>
      </w:pPr>
      <w:r>
        <w:rPr>
          <w:rFonts w:eastAsia="Times New Roman"/>
          <w:lang w:eastAsia="en-GB"/>
        </w:rPr>
        <w:t>Mean Temperature</w:t>
      </w:r>
    </w:p>
    <w:p w14:paraId="337FD013" w14:textId="77777777" w:rsidR="00102A77" w:rsidRPr="00F7536F" w:rsidRDefault="00102A77" w:rsidP="00102A77">
      <w:pPr>
        <w:spacing w:after="0" w:line="240" w:lineRule="auto"/>
        <w:rPr>
          <w:rFonts w:eastAsia="Times New Roman" w:cstheme="minorHAnsi"/>
          <w:color w:val="000000" w:themeColor="text1"/>
          <w:lang w:eastAsia="en-GB"/>
        </w:rPr>
      </w:pPr>
      <w:r w:rsidRPr="00F7536F">
        <w:rPr>
          <w:rFonts w:eastAsia="Times New Roman" w:cstheme="minorHAnsi"/>
          <w:color w:val="000000" w:themeColor="text1"/>
          <w:lang w:eastAsia="en-GB"/>
        </w:rPr>
        <w:t>T is the mean daily air temperature (°C), which can be calculated as follows:</w:t>
      </w:r>
    </w:p>
    <w:p w14:paraId="495E2751" w14:textId="77777777" w:rsidR="00102A77" w:rsidRPr="00F7536F" w:rsidRDefault="00102A77" w:rsidP="00102A77">
      <w:pPr>
        <w:pStyle w:val="Caption"/>
        <w:rPr>
          <w:rFonts w:eastAsia="Times New Roman" w:cstheme="minorHAnsi"/>
          <w:color w:val="000000" w:themeColor="text1"/>
          <w:lang w:eastAsia="en-GB"/>
        </w:rPr>
      </w:pPr>
      <w:bookmarkStart w:id="11" w:name="_Ref11311032"/>
      <w:r>
        <w:t xml:space="preserve">Equation </w:t>
      </w:r>
      <w:r>
        <w:rPr>
          <w:noProof/>
        </w:rPr>
        <w:fldChar w:fldCharType="begin"/>
      </w:r>
      <w:r>
        <w:rPr>
          <w:noProof/>
        </w:rPr>
        <w:instrText xml:space="preserve"> SEQ Equation \* ARABIC </w:instrText>
      </w:r>
      <w:r>
        <w:rPr>
          <w:noProof/>
        </w:rPr>
        <w:fldChar w:fldCharType="separate"/>
      </w:r>
      <w:r>
        <w:rPr>
          <w:noProof/>
        </w:rPr>
        <w:t>15</w:t>
      </w:r>
      <w:r>
        <w:rPr>
          <w:noProof/>
        </w:rPr>
        <w:fldChar w:fldCharType="end"/>
      </w:r>
      <w:bookmarkEnd w:id="11"/>
      <w:r>
        <w:t xml:space="preserve">: </w:t>
      </w:r>
      <m:oMath>
        <m:sSub>
          <m:sSubPr>
            <m:ctrlPr>
              <w:rPr>
                <w:rFonts w:ascii="Cambria Math" w:eastAsia="Times New Roman" w:hAnsi="Cambria Math" w:cstheme="minorHAnsi"/>
                <w:iCs w:val="0"/>
                <w:color w:val="000000" w:themeColor="text1"/>
                <w:szCs w:val="22"/>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mean</m:t>
            </m:r>
          </m:sub>
        </m:sSub>
        <m:r>
          <w:rPr>
            <w:rFonts w:ascii="Cambria Math" w:eastAsia="Times New Roman" w:hAnsi="Cambria Math" w:cstheme="minorHAnsi"/>
            <w:color w:val="000000" w:themeColor="text1"/>
            <w:lang w:eastAsia="en-GB"/>
          </w:rPr>
          <m:t>=</m:t>
        </m:r>
        <m:f>
          <m:fPr>
            <m:ctrlPr>
              <w:rPr>
                <w:rFonts w:ascii="Cambria Math" w:eastAsia="Times New Roman" w:hAnsi="Cambria Math" w:cstheme="minorHAnsi"/>
                <w:iCs w:val="0"/>
                <w:color w:val="000000" w:themeColor="text1"/>
                <w:szCs w:val="22"/>
                <w:lang w:eastAsia="en-GB"/>
              </w:rPr>
            </m:ctrlPr>
          </m:fPr>
          <m:num>
            <m:sSub>
              <m:sSubPr>
                <m:ctrlPr>
                  <w:rPr>
                    <w:rFonts w:ascii="Cambria Math" w:eastAsia="Times New Roman" w:hAnsi="Cambria Math" w:cstheme="minorHAnsi"/>
                    <w:iCs w:val="0"/>
                    <w:color w:val="000000" w:themeColor="text1"/>
                    <w:szCs w:val="22"/>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ub>
            </m:sSub>
            <m:r>
              <w:rPr>
                <w:rFonts w:ascii="Cambria Math" w:eastAsia="Times New Roman" w:hAnsi="Cambria Math" w:cstheme="minorHAnsi"/>
                <w:color w:val="000000" w:themeColor="text1"/>
                <w:lang w:eastAsia="en-GB"/>
              </w:rPr>
              <m:t>+</m:t>
            </m:r>
            <m:sSub>
              <m:sSubPr>
                <m:ctrlPr>
                  <w:rPr>
                    <w:rFonts w:ascii="Cambria Math" w:eastAsia="Times New Roman" w:hAnsi="Cambria Math" w:cstheme="minorHAnsi"/>
                    <w:iCs w:val="0"/>
                    <w:color w:val="000000" w:themeColor="text1"/>
                    <w:szCs w:val="22"/>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ub>
            </m:sSub>
          </m:num>
          <m:den>
            <m:r>
              <w:rPr>
                <w:rFonts w:ascii="Cambria Math" w:eastAsia="Times New Roman" w:hAnsi="Cambria Math" w:cstheme="minorHAnsi"/>
                <w:color w:val="000000" w:themeColor="text1"/>
                <w:lang w:eastAsia="en-GB"/>
              </w:rPr>
              <m:t>2</m:t>
            </m:r>
          </m:den>
        </m:f>
      </m:oMath>
    </w:p>
    <w:p w14:paraId="3C173407" w14:textId="77777777" w:rsidR="00102A77" w:rsidRPr="00F7536F" w:rsidRDefault="00102A77" w:rsidP="00102A77">
      <w:pPr>
        <w:spacing w:after="0" w:line="240" w:lineRule="auto"/>
        <w:rPr>
          <w:rFonts w:eastAsia="Times New Roman" w:cstheme="minorHAnsi"/>
          <w:color w:val="000000" w:themeColor="text1"/>
          <w:lang w:eastAsia="en-GB"/>
        </w:rPr>
      </w:pPr>
      <w:r w:rsidRPr="00F7536F">
        <w:rPr>
          <w:rFonts w:eastAsia="Times New Roman" w:cstheme="minorHAnsi"/>
          <w:color w:val="000000" w:themeColor="text1"/>
          <w:lang w:eastAsia="en-GB"/>
        </w:rPr>
        <w:t>Where:</w:t>
      </w:r>
    </w:p>
    <w:p w14:paraId="6133D612" w14:textId="77777777" w:rsidR="00102A77" w:rsidRPr="00F7536F"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sidRPr="00F7536F">
        <w:rPr>
          <w:rFonts w:eastAsia="Times New Roman" w:cstheme="minorHAnsi"/>
          <w:color w:val="000000" w:themeColor="text1"/>
          <w:lang w:eastAsia="en-GB"/>
        </w:rPr>
        <w:t>T</w:t>
      </w:r>
      <w:r w:rsidRPr="00F7536F">
        <w:rPr>
          <w:rFonts w:eastAsia="Times New Roman" w:cstheme="minorHAnsi"/>
          <w:color w:val="000000" w:themeColor="text1"/>
          <w:vertAlign w:val="subscript"/>
          <w:lang w:eastAsia="en-GB"/>
        </w:rPr>
        <w:t>max</w:t>
      </w:r>
      <w:proofErr w:type="spellEnd"/>
      <w:r w:rsidRPr="00F7536F">
        <w:rPr>
          <w:rFonts w:eastAsia="Times New Roman" w:cstheme="minorHAnsi"/>
          <w:color w:val="000000" w:themeColor="text1"/>
          <w:lang w:eastAsia="en-GB"/>
        </w:rPr>
        <w:t xml:space="preserve"> is the maximum air temperature (ºC) </w:t>
      </w:r>
    </w:p>
    <w:p w14:paraId="1CA84F1A" w14:textId="77777777" w:rsidR="00102A77" w:rsidRPr="00F7536F"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sidRPr="00F7536F">
        <w:rPr>
          <w:rFonts w:eastAsia="Times New Roman" w:cstheme="minorHAnsi"/>
          <w:color w:val="000000" w:themeColor="text1"/>
          <w:lang w:eastAsia="en-GB"/>
        </w:rPr>
        <w:t>T</w:t>
      </w:r>
      <w:r w:rsidRPr="00F7536F">
        <w:rPr>
          <w:rFonts w:eastAsia="Times New Roman" w:cstheme="minorHAnsi"/>
          <w:color w:val="000000" w:themeColor="text1"/>
          <w:vertAlign w:val="subscript"/>
          <w:lang w:eastAsia="en-GB"/>
        </w:rPr>
        <w:t>min</w:t>
      </w:r>
      <w:proofErr w:type="spellEnd"/>
      <w:r w:rsidRPr="00F7536F">
        <w:rPr>
          <w:rFonts w:eastAsia="Times New Roman" w:cstheme="minorHAnsi"/>
          <w:color w:val="000000" w:themeColor="text1"/>
          <w:lang w:eastAsia="en-GB"/>
        </w:rPr>
        <w:t xml:space="preserve"> is the minimum air temperature (ºC)</w:t>
      </w:r>
    </w:p>
    <w:p w14:paraId="7FEF54C2" w14:textId="77777777" w:rsidR="00102A77" w:rsidRPr="00F7536F" w:rsidRDefault="00102A77" w:rsidP="00102A77">
      <w:pPr>
        <w:pStyle w:val="ListParagraph"/>
        <w:spacing w:after="0" w:line="240" w:lineRule="auto"/>
        <w:rPr>
          <w:rFonts w:eastAsia="Times New Roman" w:cstheme="minorHAnsi"/>
          <w:color w:val="000000" w:themeColor="text1"/>
          <w:lang w:eastAsia="en-GB"/>
        </w:rPr>
      </w:pPr>
    </w:p>
    <w:p w14:paraId="1B939F26" w14:textId="77777777" w:rsidR="00102A77" w:rsidRPr="00F7536F" w:rsidRDefault="00102A77" w:rsidP="00102A77">
      <w:pPr>
        <w:pStyle w:val="ListParagraph"/>
        <w:spacing w:after="0" w:line="240" w:lineRule="auto"/>
        <w:rPr>
          <w:rFonts w:eastAsia="Times New Roman" w:cstheme="minorHAnsi"/>
          <w:color w:val="000000" w:themeColor="text1"/>
          <w:lang w:eastAsia="en-GB"/>
        </w:rPr>
      </w:pPr>
    </w:p>
    <w:p w14:paraId="094D3446" w14:textId="77777777" w:rsidR="00102A77" w:rsidRPr="00B65728" w:rsidRDefault="00102A77" w:rsidP="00102A77">
      <w:pPr>
        <w:pStyle w:val="Heading3"/>
        <w:rPr>
          <w:rFonts w:eastAsia="Times New Roman"/>
          <w:lang w:eastAsia="en-GB"/>
        </w:rPr>
      </w:pPr>
      <w:r>
        <w:rPr>
          <w:rFonts w:eastAsia="Times New Roman"/>
          <w:lang w:eastAsia="en-GB"/>
        </w:rPr>
        <w:t>Wind Speed at 2m height</w:t>
      </w:r>
    </w:p>
    <w:p w14:paraId="71DB0F22" w14:textId="77777777" w:rsidR="00102A77" w:rsidRPr="00F7536F" w:rsidRDefault="00102A77" w:rsidP="00102A77">
      <w:pPr>
        <w:spacing w:after="0" w:line="240" w:lineRule="auto"/>
        <w:jc w:val="both"/>
        <w:rPr>
          <w:rFonts w:eastAsia="Times New Roman" w:cstheme="minorHAnsi"/>
          <w:color w:val="000000" w:themeColor="text1"/>
          <w:lang w:eastAsia="en-GB"/>
        </w:rPr>
      </w:pPr>
      <w:r w:rsidRPr="00F7536F">
        <w:rPr>
          <w:rFonts w:eastAsia="Times New Roman" w:cstheme="minorHAnsi"/>
          <w:color w:val="000000" w:themeColor="text1"/>
          <w:lang w:eastAsia="en-GB"/>
        </w:rPr>
        <w:t>u</w:t>
      </w:r>
      <w:r w:rsidRPr="00F7536F">
        <w:rPr>
          <w:rFonts w:eastAsia="Times New Roman" w:cstheme="minorHAnsi"/>
          <w:color w:val="000000" w:themeColor="text1"/>
          <w:vertAlign w:val="subscript"/>
          <w:lang w:eastAsia="en-GB"/>
        </w:rPr>
        <w:t>2</w:t>
      </w:r>
      <w:r w:rsidRPr="00F7536F">
        <w:rPr>
          <w:rFonts w:eastAsia="Times New Roman" w:cstheme="minorHAnsi"/>
          <w:color w:val="000000" w:themeColor="text1"/>
          <w:lang w:eastAsia="en-GB"/>
        </w:rPr>
        <w:t xml:space="preserve"> is wind speed at 2 m height (m s</w:t>
      </w:r>
      <w:r w:rsidRPr="00F7536F">
        <w:rPr>
          <w:rFonts w:eastAsia="Times New Roman" w:cstheme="minorHAnsi"/>
          <w:color w:val="000000" w:themeColor="text1"/>
          <w:vertAlign w:val="superscript"/>
          <w:lang w:eastAsia="en-GB"/>
        </w:rPr>
        <w:t>-1</w:t>
      </w:r>
      <w:r w:rsidRPr="00F7536F">
        <w:rPr>
          <w:rFonts w:eastAsia="Times New Roman" w:cstheme="minorHAnsi"/>
          <w:color w:val="000000" w:themeColor="text1"/>
          <w:lang w:eastAsia="en-GB"/>
        </w:rPr>
        <w:t>)</w:t>
      </w:r>
      <w:r>
        <w:rPr>
          <w:rFonts w:eastAsia="Times New Roman" w:cstheme="minorHAnsi"/>
          <w:color w:val="000000" w:themeColor="text1"/>
          <w:lang w:eastAsia="en-GB"/>
        </w:rPr>
        <w:t>. W</w:t>
      </w:r>
      <w:r w:rsidRPr="00F7536F">
        <w:rPr>
          <w:rFonts w:cstheme="minorHAnsi"/>
          <w:color w:val="000000" w:themeColor="text1"/>
        </w:rPr>
        <w:t>e can use a default value of 172 km day</w:t>
      </w:r>
      <w:r w:rsidRPr="00F7536F">
        <w:rPr>
          <w:rFonts w:eastAsia="Times New Roman" w:cstheme="minorHAnsi"/>
          <w:color w:val="000000" w:themeColor="text1"/>
          <w:vertAlign w:val="superscript"/>
          <w:lang w:eastAsia="en-GB"/>
        </w:rPr>
        <w:t>-1</w:t>
      </w:r>
      <w:r w:rsidRPr="00F7536F">
        <w:rPr>
          <w:rFonts w:cstheme="minorHAnsi"/>
          <w:color w:val="000000" w:themeColor="text1"/>
        </w:rPr>
        <w:t xml:space="preserve"> which is the average value over different weather stations around the globe. This was recommended by Allen et al. (1998). To convert to the correct units for the equation above (m s</w:t>
      </w:r>
      <w:r w:rsidRPr="00F7536F">
        <w:rPr>
          <w:rFonts w:cstheme="minorHAnsi"/>
          <w:color w:val="000000" w:themeColor="text1"/>
          <w:vertAlign w:val="superscript"/>
        </w:rPr>
        <w:t>-1</w:t>
      </w:r>
      <w:r w:rsidRPr="00F7536F">
        <w:rPr>
          <w:rFonts w:cstheme="minorHAnsi"/>
          <w:color w:val="000000" w:themeColor="text1"/>
        </w:rPr>
        <w:t>) we can do the following:</w:t>
      </w:r>
    </w:p>
    <w:p w14:paraId="7BE083E8" w14:textId="77777777" w:rsidR="00102A77" w:rsidRPr="009F5B5C" w:rsidRDefault="00102A77" w:rsidP="00102A77">
      <w:pPr>
        <w:pStyle w:val="Caption"/>
        <w:rPr>
          <w:rFonts w:eastAsiaTheme="minorEastAsia" w:cstheme="minorHAnsi"/>
          <w:color w:val="000000" w:themeColor="text1"/>
        </w:rPr>
      </w:pPr>
      <w:r>
        <w:t xml:space="preserve">Equation </w:t>
      </w:r>
      <w:r>
        <w:rPr>
          <w:noProof/>
        </w:rPr>
        <w:fldChar w:fldCharType="begin"/>
      </w:r>
      <w:r>
        <w:rPr>
          <w:noProof/>
        </w:rPr>
        <w:instrText xml:space="preserve"> SEQ Equation \* ARABIC </w:instrText>
      </w:r>
      <w:r>
        <w:rPr>
          <w:noProof/>
        </w:rPr>
        <w:fldChar w:fldCharType="separate"/>
      </w:r>
      <w:r>
        <w:rPr>
          <w:noProof/>
        </w:rPr>
        <w:t>16</w:t>
      </w:r>
      <w:r>
        <w:rPr>
          <w:noProof/>
        </w:rPr>
        <w:fldChar w:fldCharType="end"/>
      </w:r>
      <w:r>
        <w:rPr>
          <w:rFonts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stheme="minorHAnsi"/>
                <w:color w:val="000000" w:themeColor="text1"/>
              </w:rPr>
              <m:t>172km</m:t>
            </m:r>
          </m:num>
          <m:den>
            <m:r>
              <w:rPr>
                <w:rFonts w:ascii="Cambria Math" w:hAnsi="Cambria Math" w:cstheme="minorHAnsi"/>
                <w:color w:val="000000" w:themeColor="text1"/>
              </w:rPr>
              <m:t>day</m:t>
            </m:r>
          </m:den>
        </m:f>
        <m:r>
          <w:rPr>
            <w:rFonts w:ascii="Cambria Math" w:hAnsi="Cambria Math" w:cstheme="minorHAnsi"/>
            <w:color w:val="000000" w:themeColor="text1"/>
          </w:rPr>
          <m:t xml:space="preserve"> x </m:t>
        </m:r>
        <m:f>
          <m:fPr>
            <m:ctrlPr>
              <w:rPr>
                <w:rFonts w:ascii="Cambria Math" w:hAnsi="Cambria Math" w:cstheme="minorHAnsi"/>
                <w:color w:val="000000" w:themeColor="text1"/>
              </w:rPr>
            </m:ctrlPr>
          </m:fPr>
          <m:num>
            <m:r>
              <w:rPr>
                <w:rFonts w:ascii="Cambria Math" w:hAnsi="Cambria Math" w:cstheme="minorHAnsi"/>
                <w:color w:val="000000" w:themeColor="text1"/>
              </w:rPr>
              <m:t>day</m:t>
            </m:r>
          </m:num>
          <m:den>
            <m:r>
              <w:rPr>
                <w:rFonts w:ascii="Cambria Math" w:hAnsi="Cambria Math" w:cstheme="minorHAnsi"/>
                <w:color w:val="000000" w:themeColor="text1"/>
              </w:rPr>
              <m:t xml:space="preserve">24 </m:t>
            </m:r>
            <m:r>
              <w:rPr>
                <w:rFonts w:ascii="Cambria Math" w:hAnsi="Cambria Math" w:cstheme="minorHAnsi"/>
                <w:color w:val="000000" w:themeColor="text1"/>
              </w:rPr>
              <m:t>hours</m:t>
            </m:r>
          </m:den>
        </m:f>
        <m:r>
          <w:rPr>
            <w:rFonts w:ascii="Cambria Math" w:hAnsi="Cambria Math" w:cstheme="minorHAnsi"/>
            <w:color w:val="000000" w:themeColor="text1"/>
          </w:rPr>
          <m:t xml:space="preserve"> x </m:t>
        </m:r>
        <m:f>
          <m:fPr>
            <m:ctrlPr>
              <w:rPr>
                <w:rFonts w:ascii="Cambria Math" w:hAnsi="Cambria Math" w:cstheme="minorHAnsi"/>
                <w:color w:val="000000" w:themeColor="text1"/>
              </w:rPr>
            </m:ctrlPr>
          </m:fPr>
          <m:num>
            <m:r>
              <w:rPr>
                <w:rFonts w:ascii="Cambria Math" w:hAnsi="Cambria Math" w:cstheme="minorHAnsi"/>
                <w:color w:val="000000" w:themeColor="text1"/>
              </w:rPr>
              <m:t>hour</m:t>
            </m:r>
          </m:num>
          <m:den>
            <m:r>
              <w:rPr>
                <w:rFonts w:ascii="Cambria Math" w:hAnsi="Cambria Math" w:cstheme="minorHAnsi"/>
                <w:color w:val="000000" w:themeColor="text1"/>
              </w:rPr>
              <m:t>60 minutes</m:t>
            </m:r>
          </m:den>
        </m:f>
        <m:r>
          <w:rPr>
            <w:rFonts w:ascii="Cambria Math" w:hAnsi="Cambria Math" w:cstheme="minorHAnsi"/>
            <w:color w:val="000000" w:themeColor="text1"/>
          </w:rPr>
          <m:t xml:space="preserve"> x </m:t>
        </m:r>
        <m:f>
          <m:fPr>
            <m:ctrlPr>
              <w:rPr>
                <w:rFonts w:ascii="Cambria Math" w:hAnsi="Cambria Math" w:cstheme="minorHAnsi"/>
                <w:color w:val="000000" w:themeColor="text1"/>
              </w:rPr>
            </m:ctrlPr>
          </m:fPr>
          <m:num>
            <m:r>
              <w:rPr>
                <w:rFonts w:ascii="Cambria Math" w:hAnsi="Cambria Math" w:cstheme="minorHAnsi"/>
                <w:color w:val="000000" w:themeColor="text1"/>
              </w:rPr>
              <m:t>minute</m:t>
            </m:r>
          </m:num>
          <m:den>
            <m:r>
              <w:rPr>
                <w:rFonts w:ascii="Cambria Math" w:hAnsi="Cambria Math" w:cstheme="minorHAnsi"/>
                <w:color w:val="000000" w:themeColor="text1"/>
              </w:rPr>
              <m:t>60 seconds</m:t>
            </m:r>
          </m:den>
        </m:f>
        <m:r>
          <w:rPr>
            <w:rFonts w:ascii="Cambria Math" w:hAnsi="Cambria Math" w:cstheme="minorHAnsi"/>
            <w:color w:val="000000" w:themeColor="text1"/>
          </w:rPr>
          <m:t xml:space="preserve"> x </m:t>
        </m:r>
        <m:f>
          <m:fPr>
            <m:ctrlPr>
              <w:rPr>
                <w:rFonts w:ascii="Cambria Math" w:hAnsi="Cambria Math" w:cstheme="minorHAnsi"/>
                <w:color w:val="000000" w:themeColor="text1"/>
              </w:rPr>
            </m:ctrlPr>
          </m:fPr>
          <m:num>
            <m:r>
              <w:rPr>
                <w:rFonts w:ascii="Cambria Math" w:hAnsi="Cambria Math" w:cstheme="minorHAnsi"/>
                <w:color w:val="000000" w:themeColor="text1"/>
              </w:rPr>
              <m:t>1000 meters</m:t>
            </m:r>
          </m:num>
          <m:den>
            <m:r>
              <w:rPr>
                <w:rFonts w:ascii="Cambria Math" w:hAnsi="Cambria Math" w:cstheme="minorHAnsi"/>
                <w:color w:val="000000" w:themeColor="text1"/>
              </w:rPr>
              <m:t>km</m:t>
            </m:r>
          </m:den>
        </m:f>
        <m:r>
          <w:rPr>
            <w:rFonts w:ascii="Cambria Math" w:eastAsiaTheme="minorEastAsia"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stheme="minorHAnsi"/>
                <w:color w:val="000000" w:themeColor="text1"/>
              </w:rPr>
              <m:t>172,000 meters</m:t>
            </m:r>
          </m:num>
          <m:den>
            <m:r>
              <w:rPr>
                <w:rFonts w:ascii="Cambria Math" w:hAnsi="Cambria Math" w:cstheme="minorHAnsi"/>
                <w:color w:val="000000" w:themeColor="text1"/>
              </w:rPr>
              <m:t>86,400 seconds</m:t>
            </m:r>
          </m:den>
        </m:f>
      </m:oMath>
    </w:p>
    <w:p w14:paraId="6F316585" w14:textId="77777777" w:rsidR="00102A77" w:rsidRPr="00F7536F" w:rsidRDefault="00102A77" w:rsidP="00102A77">
      <w:pPr>
        <w:pStyle w:val="ListParagraph"/>
        <w:numPr>
          <w:ilvl w:val="1"/>
          <w:numId w:val="1"/>
        </w:numPr>
        <w:spacing w:after="0" w:line="240" w:lineRule="auto"/>
        <w:rPr>
          <w:rFonts w:eastAsia="Times New Roman" w:cstheme="minorHAnsi"/>
          <w:color w:val="000000" w:themeColor="text1"/>
          <w:lang w:eastAsia="en-GB"/>
        </w:rPr>
      </w:pPr>
      <w:r w:rsidRPr="00B65728">
        <w:rPr>
          <w:rFonts w:cstheme="minorHAnsi"/>
          <w:color w:val="000000" w:themeColor="text1"/>
        </w:rPr>
        <w:t>(</w:t>
      </w:r>
      <w:hyperlink r:id="rId14" w:history="1">
        <w:r w:rsidRPr="003A2DB7">
          <w:rPr>
            <w:rStyle w:val="Hyperlink"/>
            <w:rFonts w:cstheme="minorHAnsi"/>
          </w:rPr>
          <w:t>https://www.researchgate.net/publication/266523411_Comparative_study_on_estimating_reference_evapotranspiration_under_limited_climate_data_condition_in_Malawi</w:t>
        </w:r>
      </w:hyperlink>
      <w:r w:rsidRPr="00B65728">
        <w:rPr>
          <w:rFonts w:cstheme="minorHAnsi"/>
          <w:color w:val="000000" w:themeColor="text1"/>
        </w:rPr>
        <w:t>)</w:t>
      </w:r>
    </w:p>
    <w:p w14:paraId="5510A477" w14:textId="77777777" w:rsidR="00102A77" w:rsidRDefault="00102A77" w:rsidP="00102A77">
      <w:pPr>
        <w:spacing w:after="0" w:line="240" w:lineRule="auto"/>
        <w:rPr>
          <w:rFonts w:eastAsia="Times New Roman" w:cstheme="minorHAnsi"/>
          <w:color w:val="000000" w:themeColor="text1"/>
          <w:lang w:eastAsia="en-GB"/>
        </w:rPr>
      </w:pPr>
    </w:p>
    <w:p w14:paraId="7A823A86" w14:textId="77777777" w:rsidR="00102A77" w:rsidRDefault="00102A77" w:rsidP="00102A77">
      <w:pPr>
        <w:pStyle w:val="Heading3"/>
        <w:rPr>
          <w:rFonts w:eastAsia="Times New Roman"/>
          <w:lang w:eastAsia="en-GB"/>
        </w:rPr>
      </w:pPr>
      <w:r>
        <w:rPr>
          <w:rFonts w:eastAsia="Times New Roman"/>
          <w:lang w:eastAsia="en-GB"/>
        </w:rPr>
        <w:t>Vapour Pressure</w:t>
      </w:r>
    </w:p>
    <w:p w14:paraId="710C29F4" w14:textId="77777777" w:rsidR="00102A77" w:rsidRPr="00F7536F" w:rsidRDefault="00102A77" w:rsidP="00102A77">
      <w:pPr>
        <w:rPr>
          <w:lang w:eastAsia="en-GB"/>
        </w:rPr>
      </w:pPr>
      <w:r>
        <w:rPr>
          <w:lang w:eastAsia="en-GB"/>
        </w:rPr>
        <w:t xml:space="preserve">To calculate </w:t>
      </w:r>
      <w:proofErr w:type="spellStart"/>
      <w:r>
        <w:rPr>
          <w:lang w:eastAsia="en-GB"/>
        </w:rPr>
        <w:t>ETO</w:t>
      </w:r>
      <w:proofErr w:type="spellEnd"/>
      <w:r>
        <w:rPr>
          <w:lang w:eastAsia="en-GB"/>
        </w:rPr>
        <w:t>, various vapour pressure variables are required, including the saturation vapour pressure (e</w:t>
      </w:r>
      <w:r>
        <w:rPr>
          <w:vertAlign w:val="subscript"/>
          <w:lang w:eastAsia="en-GB"/>
        </w:rPr>
        <w:t>s</w:t>
      </w:r>
      <w:r>
        <w:rPr>
          <w:lang w:eastAsia="en-GB"/>
        </w:rPr>
        <w:t>), the actual vapour pressure (</w:t>
      </w:r>
      <w:proofErr w:type="spellStart"/>
      <w:r>
        <w:rPr>
          <w:lang w:eastAsia="en-GB"/>
        </w:rPr>
        <w:t>e</w:t>
      </w:r>
      <w:r>
        <w:rPr>
          <w:vertAlign w:val="subscript"/>
          <w:lang w:eastAsia="en-GB"/>
        </w:rPr>
        <w:t>a</w:t>
      </w:r>
      <w:proofErr w:type="spellEnd"/>
      <w:r>
        <w:rPr>
          <w:lang w:eastAsia="en-GB"/>
        </w:rPr>
        <w:t>) and the slope vapour pressure curve (</w:t>
      </w:r>
      <w:r>
        <w:rPr>
          <w:rFonts w:cstheme="minorHAnsi"/>
          <w:lang w:eastAsia="en-GB"/>
        </w:rPr>
        <w:t>Δ)</w:t>
      </w:r>
      <w:r>
        <w:rPr>
          <w:lang w:eastAsia="en-GB"/>
        </w:rPr>
        <w:t xml:space="preserve">. </w:t>
      </w:r>
    </w:p>
    <w:p w14:paraId="7AB25878"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e</w:t>
      </w:r>
      <w:r w:rsidRPr="00C437F0">
        <w:rPr>
          <w:rFonts w:eastAsia="Times New Roman" w:cstheme="minorHAnsi"/>
          <w:color w:val="000000" w:themeColor="text1"/>
          <w:vertAlign w:val="subscript"/>
          <w:lang w:eastAsia="en-GB"/>
        </w:rPr>
        <w:t>s</w:t>
      </w:r>
      <w:r w:rsidRPr="00B65728">
        <w:rPr>
          <w:rFonts w:eastAsia="Times New Roman" w:cstheme="minorHAnsi"/>
          <w:color w:val="000000" w:themeColor="text1"/>
          <w:lang w:eastAsia="en-GB"/>
        </w:rPr>
        <w:t xml:space="preserve"> is the saturation vapour pressure (kPa)</w:t>
      </w:r>
      <w:r>
        <w:rPr>
          <w:rFonts w:eastAsia="Times New Roman" w:cstheme="minorHAnsi"/>
          <w:color w:val="000000" w:themeColor="text1"/>
          <w:lang w:eastAsia="en-GB"/>
        </w:rPr>
        <w:t>, it can be calculated as follows:</w:t>
      </w:r>
    </w:p>
    <w:p w14:paraId="26F8E3EA" w14:textId="77777777" w:rsidR="00102A77" w:rsidRDefault="00102A77" w:rsidP="00102A77">
      <w:pPr>
        <w:pStyle w:val="Caption"/>
        <w:ind w:left="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17</w:t>
      </w:r>
      <w:r>
        <w:rPr>
          <w:noProof/>
        </w:rPr>
        <w:fldChar w:fldCharType="end"/>
      </w:r>
      <w:r>
        <w:rPr>
          <w:rFonts w:eastAsia="Times New Roman" w:cstheme="minorHAnsi"/>
          <w:color w:val="000000" w:themeColor="text1"/>
          <w:lang w:eastAsia="en-GB"/>
        </w:rPr>
        <w:t xml:space="preserve">:  </w:t>
      </w:r>
      <m:oMath>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e</m:t>
            </m:r>
          </m:e>
          <m:sub>
            <m:r>
              <w:rPr>
                <w:rFonts w:ascii="Cambria Math" w:eastAsia="Times New Roman" w:hAnsi="Cambria Math" w:cstheme="minorHAnsi"/>
                <w:color w:val="000000" w:themeColor="text1"/>
                <w:lang w:eastAsia="en-GB"/>
              </w:rPr>
              <m:t>s</m:t>
            </m:r>
          </m:sub>
        </m:sSub>
        <m:r>
          <w:rPr>
            <w:rFonts w:ascii="Cambria Math" w:eastAsia="Times New Roman" w:hAnsi="Cambria Math" w:cstheme="minorHAnsi"/>
            <w:color w:val="000000" w:themeColor="text1"/>
            <w:lang w:eastAsia="en-GB"/>
          </w:rPr>
          <m:t>=</m:t>
        </m:r>
        <m:f>
          <m:fPr>
            <m:ctrlPr>
              <w:rPr>
                <w:rFonts w:ascii="Cambria Math" w:eastAsia="Times New Roman" w:hAnsi="Cambria Math" w:cstheme="minorHAnsi"/>
                <w:color w:val="000000" w:themeColor="text1"/>
                <w:lang w:eastAsia="en-GB"/>
              </w:rPr>
            </m:ctrlPr>
          </m:fPr>
          <m:num>
            <m:sSup>
              <m:sSupPr>
                <m:ctrlPr>
                  <w:rPr>
                    <w:rFonts w:ascii="Cambria Math" w:eastAsia="Times New Roman" w:hAnsi="Cambria Math" w:cstheme="minorHAnsi"/>
                    <w:color w:val="000000" w:themeColor="text1"/>
                    <w:lang w:eastAsia="en-GB"/>
                  </w:rPr>
                </m:ctrlPr>
              </m:sSupPr>
              <m:e>
                <m:r>
                  <w:rPr>
                    <w:rFonts w:ascii="Cambria Math" w:eastAsia="Times New Roman" w:hAnsi="Cambria Math" w:cstheme="minorHAnsi"/>
                    <w:color w:val="000000" w:themeColor="text1"/>
                    <w:lang w:eastAsia="en-GB"/>
                  </w:rPr>
                  <m:t>e</m:t>
                </m:r>
              </m:e>
              <m:sup>
                <m:r>
                  <w:rPr>
                    <w:rFonts w:ascii="Cambria Math" w:eastAsia="Times New Roman" w:hAnsi="Cambria Math" w:cstheme="minorHAnsi"/>
                    <w:color w:val="000000" w:themeColor="text1"/>
                    <w:lang w:eastAsia="en-GB"/>
                  </w:rPr>
                  <m:t>o</m:t>
                </m:r>
              </m:sup>
            </m:sSup>
            <m:d>
              <m:dPr>
                <m:ctrlPr>
                  <w:rPr>
                    <w:rFonts w:ascii="Cambria Math" w:eastAsia="Times New Roman" w:hAnsi="Cambria Math" w:cstheme="minorHAnsi"/>
                    <w:color w:val="000000" w:themeColor="text1"/>
                    <w:lang w:eastAsia="en-GB"/>
                  </w:rPr>
                </m:ctrlPr>
              </m:dPr>
              <m:e>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ub>
                </m:sSub>
              </m:e>
            </m:d>
            <m:r>
              <w:rPr>
                <w:rFonts w:ascii="Cambria Math" w:eastAsia="Times New Roman" w:hAnsi="Cambria Math" w:cstheme="minorHAnsi"/>
                <w:color w:val="000000" w:themeColor="text1"/>
                <w:lang w:eastAsia="en-GB"/>
              </w:rPr>
              <m:t>+</m:t>
            </m:r>
            <m:sSup>
              <m:sSupPr>
                <m:ctrlPr>
                  <w:rPr>
                    <w:rFonts w:ascii="Cambria Math" w:eastAsia="Times New Roman" w:hAnsi="Cambria Math" w:cstheme="minorHAnsi"/>
                    <w:color w:val="000000" w:themeColor="text1"/>
                    <w:lang w:eastAsia="en-GB"/>
                  </w:rPr>
                </m:ctrlPr>
              </m:sSupPr>
              <m:e>
                <m:r>
                  <w:rPr>
                    <w:rFonts w:ascii="Cambria Math" w:eastAsia="Times New Roman" w:hAnsi="Cambria Math" w:cstheme="minorHAnsi"/>
                    <w:color w:val="000000" w:themeColor="text1"/>
                    <w:lang w:eastAsia="en-GB"/>
                  </w:rPr>
                  <m:t>e</m:t>
                </m:r>
              </m:e>
              <m:sup>
                <m:r>
                  <w:rPr>
                    <w:rFonts w:ascii="Cambria Math" w:eastAsia="Times New Roman" w:hAnsi="Cambria Math" w:cstheme="minorHAnsi"/>
                    <w:color w:val="000000" w:themeColor="text1"/>
                    <w:lang w:eastAsia="en-GB"/>
                  </w:rPr>
                  <m:t>o</m:t>
                </m:r>
              </m:sup>
            </m:sSup>
            <m:d>
              <m:dPr>
                <m:ctrlPr>
                  <w:rPr>
                    <w:rFonts w:ascii="Cambria Math" w:eastAsia="Times New Roman" w:hAnsi="Cambria Math" w:cstheme="minorHAnsi"/>
                    <w:color w:val="000000" w:themeColor="text1"/>
                    <w:lang w:eastAsia="en-GB"/>
                  </w:rPr>
                </m:ctrlPr>
              </m:dPr>
              <m:e>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ub>
                </m:sSub>
              </m:e>
            </m:d>
            <m:r>
              <w:rPr>
                <w:rFonts w:ascii="Cambria Math" w:eastAsia="Times New Roman" w:hAnsi="Cambria Math" w:cstheme="minorHAnsi"/>
                <w:color w:val="000000" w:themeColor="text1"/>
                <w:lang w:eastAsia="en-GB"/>
              </w:rPr>
              <m:t xml:space="preserve"> </m:t>
            </m:r>
          </m:num>
          <m:den>
            <m:r>
              <w:rPr>
                <w:rFonts w:ascii="Cambria Math" w:eastAsia="Times New Roman" w:hAnsi="Cambria Math" w:cstheme="minorHAnsi"/>
                <w:color w:val="000000" w:themeColor="text1"/>
                <w:lang w:eastAsia="en-GB"/>
              </w:rPr>
              <m:t>2</m:t>
            </m:r>
          </m:den>
        </m:f>
      </m:oMath>
    </w:p>
    <w:p w14:paraId="354C4646" w14:textId="77777777" w:rsidR="00102A77" w:rsidRPr="000F2EF7" w:rsidRDefault="00102A77" w:rsidP="00102A77">
      <w:pPr>
        <w:spacing w:after="0" w:line="240" w:lineRule="auto"/>
        <w:ind w:firstLine="720"/>
        <w:rPr>
          <w:rFonts w:eastAsia="Times New Roman" w:cstheme="minorHAnsi"/>
          <w:color w:val="000000" w:themeColor="text1"/>
          <w:lang w:eastAsia="en-GB"/>
        </w:rPr>
      </w:pPr>
      <w:r w:rsidRPr="000F2EF7">
        <w:rPr>
          <w:rFonts w:eastAsia="Times New Roman" w:cstheme="minorHAnsi"/>
          <w:color w:val="000000" w:themeColor="text1"/>
          <w:lang w:eastAsia="en-GB"/>
        </w:rPr>
        <w:t>Where:</w:t>
      </w:r>
    </w:p>
    <w:p w14:paraId="4A30C318"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e</w:t>
      </w:r>
      <w:r>
        <w:rPr>
          <w:rFonts w:eastAsia="Times New Roman" w:cstheme="minorHAnsi"/>
          <w:color w:val="000000" w:themeColor="text1"/>
          <w:vertAlign w:val="superscript"/>
          <w:lang w:eastAsia="en-GB"/>
        </w:rPr>
        <w:t>0</w:t>
      </w:r>
      <w:r>
        <w:rPr>
          <w:rFonts w:eastAsia="Times New Roman" w:cstheme="minorHAnsi"/>
          <w:color w:val="000000" w:themeColor="text1"/>
          <w:lang w:eastAsia="en-GB"/>
        </w:rPr>
        <w:t>(</w:t>
      </w:r>
      <w:proofErr w:type="spellStart"/>
      <w:r>
        <w:rPr>
          <w:rFonts w:eastAsia="Times New Roman" w:cstheme="minorHAnsi"/>
          <w:color w:val="000000" w:themeColor="text1"/>
          <w:lang w:eastAsia="en-GB"/>
        </w:rPr>
        <w:t>T</w:t>
      </w:r>
      <w:r>
        <w:rPr>
          <w:rFonts w:eastAsia="Times New Roman" w:cstheme="minorHAnsi"/>
          <w:color w:val="000000" w:themeColor="text1"/>
          <w:vertAlign w:val="subscript"/>
          <w:lang w:eastAsia="en-GB"/>
        </w:rPr>
        <w:t>max</w:t>
      </w:r>
      <w:proofErr w:type="spellEnd"/>
      <w:r>
        <w:rPr>
          <w:rFonts w:eastAsia="Times New Roman" w:cstheme="minorHAnsi"/>
          <w:color w:val="000000" w:themeColor="text1"/>
          <w:lang w:eastAsia="en-GB"/>
        </w:rPr>
        <w:t>) is the vapour pressure at maximum temperature, and can be calculated as follows:</w:t>
      </w:r>
    </w:p>
    <w:p w14:paraId="4BB95D7D" w14:textId="77777777" w:rsidR="00102A77" w:rsidRDefault="00102A77" w:rsidP="00102A77">
      <w:pPr>
        <w:pStyle w:val="Caption"/>
        <w:ind w:left="720" w:firstLine="720"/>
        <w:rPr>
          <w:rFonts w:eastAsiaTheme="minorEastAsia"/>
          <w:i w:val="0"/>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18</w:t>
      </w:r>
      <w:r>
        <w:rPr>
          <w:noProof/>
        </w:rPr>
        <w:fldChar w:fldCharType="end"/>
      </w:r>
      <w:r>
        <w:t xml:space="preserve">: </w:t>
      </w:r>
      <m:oMath>
        <m:sSup>
          <m:sSupPr>
            <m:ctrlPr>
              <w:rPr>
                <w:rFonts w:ascii="Cambria Math" w:eastAsia="Times New Roman" w:hAnsi="Cambria Math" w:cstheme="minorHAnsi"/>
                <w:color w:val="000000" w:themeColor="text1"/>
                <w:lang w:eastAsia="en-GB"/>
              </w:rPr>
            </m:ctrlPr>
          </m:sSupPr>
          <m:e>
            <m:r>
              <w:rPr>
                <w:rFonts w:ascii="Cambria Math" w:eastAsia="Times New Roman" w:hAnsi="Cambria Math" w:cstheme="minorHAnsi"/>
                <w:color w:val="000000" w:themeColor="text1"/>
                <w:lang w:eastAsia="en-GB"/>
              </w:rPr>
              <m:t>e</m:t>
            </m:r>
          </m:e>
          <m:sup>
            <m:r>
              <w:rPr>
                <w:rFonts w:ascii="Cambria Math" w:eastAsia="Times New Roman" w:hAnsi="Cambria Math" w:cstheme="minorHAnsi"/>
                <w:color w:val="000000" w:themeColor="text1"/>
                <w:lang w:eastAsia="en-GB"/>
              </w:rPr>
              <m:t>o</m:t>
            </m:r>
          </m:sup>
        </m:sSup>
        <m:d>
          <m:dPr>
            <m:ctrlPr>
              <w:rPr>
                <w:rFonts w:ascii="Cambria Math" w:eastAsia="Times New Roman" w:hAnsi="Cambria Math" w:cstheme="minorHAnsi"/>
                <w:color w:val="000000" w:themeColor="text1"/>
                <w:lang w:eastAsia="en-GB"/>
              </w:rPr>
            </m:ctrlPr>
          </m:dPr>
          <m:e>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ub>
            </m:sSub>
          </m:e>
        </m:d>
        <m:r>
          <w:rPr>
            <w:rFonts w:ascii="Cambria Math" w:eastAsia="Times New Roman" w:hAnsi="Cambria Math" w:cstheme="minorHAnsi"/>
            <w:color w:val="000000" w:themeColor="text1"/>
            <w:lang w:eastAsia="en-GB"/>
          </w:rPr>
          <m:t>=0.6108exp</m:t>
        </m:r>
        <m:d>
          <m:dPr>
            <m:ctrlPr>
              <w:rPr>
                <w:rFonts w:ascii="Cambria Math" w:eastAsia="Times New Roman" w:hAnsi="Cambria Math" w:cstheme="minorHAnsi"/>
                <w:color w:val="000000" w:themeColor="text1"/>
                <w:lang w:eastAsia="en-GB"/>
              </w:rPr>
            </m:ctrlPr>
          </m:dPr>
          <m:e>
            <m:f>
              <m:fPr>
                <m:ctrlPr>
                  <w:rPr>
                    <w:rFonts w:ascii="Cambria Math" w:eastAsia="Times New Roman" w:hAnsi="Cambria Math" w:cstheme="minorHAnsi"/>
                    <w:color w:val="000000" w:themeColor="text1"/>
                    <w:lang w:eastAsia="en-GB"/>
                  </w:rPr>
                </m:ctrlPr>
              </m:fPr>
              <m:num>
                <m:r>
                  <w:rPr>
                    <w:rFonts w:ascii="Cambria Math" w:eastAsia="Times New Roman" w:hAnsi="Cambria Math" w:cstheme="minorHAnsi"/>
                    <w:color w:val="000000" w:themeColor="text1"/>
                    <w:lang w:eastAsia="en-GB"/>
                  </w:rPr>
                  <m:t>17.27</m:t>
                </m:r>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ub>
                </m:sSub>
              </m:num>
              <m:den>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max</m:t>
                    </m:r>
                  </m:sub>
                </m:sSub>
                <m:r>
                  <w:rPr>
                    <w:rFonts w:ascii="Cambria Math" w:eastAsia="Times New Roman" w:hAnsi="Cambria Math" w:cstheme="minorHAnsi"/>
                    <w:color w:val="000000" w:themeColor="text1"/>
                    <w:lang w:eastAsia="en-GB"/>
                  </w:rPr>
                  <m:t>+237.3</m:t>
                </m:r>
              </m:den>
            </m:f>
          </m:e>
        </m:d>
      </m:oMath>
      <w:r>
        <w:rPr>
          <w:rFonts w:eastAsiaTheme="minorEastAsia"/>
          <w:i w:val="0"/>
          <w:color w:val="000000" w:themeColor="text1"/>
          <w:lang w:eastAsia="en-GB"/>
        </w:rPr>
        <w:tab/>
      </w:r>
    </w:p>
    <w:p w14:paraId="21446239" w14:textId="77777777" w:rsidR="00102A77" w:rsidRDefault="00102A77" w:rsidP="00102A77">
      <w:r>
        <w:rPr>
          <w:i/>
        </w:rPr>
        <w:tab/>
      </w:r>
      <w:r>
        <w:rPr>
          <w:i/>
        </w:rPr>
        <w:tab/>
      </w:r>
      <w:r>
        <w:t>Where:</w:t>
      </w:r>
    </w:p>
    <w:p w14:paraId="5778E811" w14:textId="77777777" w:rsidR="00102A77" w:rsidRPr="00F7536F" w:rsidRDefault="00102A77" w:rsidP="00102A77">
      <w:pPr>
        <w:pStyle w:val="ListParagraph"/>
        <w:numPr>
          <w:ilvl w:val="2"/>
          <w:numId w:val="1"/>
        </w:numPr>
        <w:spacing w:after="0" w:line="240" w:lineRule="auto"/>
        <w:rPr>
          <w:rFonts w:eastAsia="Times New Roman" w:cstheme="minorHAnsi"/>
          <w:color w:val="000000" w:themeColor="text1"/>
          <w:lang w:eastAsia="en-GB"/>
        </w:rPr>
      </w:pPr>
      <w:proofErr w:type="spellStart"/>
      <w:r>
        <w:rPr>
          <w:lang w:eastAsia="en-GB"/>
        </w:rPr>
        <w:t>T</w:t>
      </w:r>
      <w:r w:rsidRPr="00F7536F">
        <w:rPr>
          <w:vertAlign w:val="subscript"/>
          <w:lang w:eastAsia="en-GB"/>
        </w:rPr>
        <w:t>max</w:t>
      </w:r>
      <w:proofErr w:type="spellEnd"/>
      <w:r w:rsidRPr="00F7536F">
        <w:rPr>
          <w:vertAlign w:val="subscript"/>
          <w:lang w:eastAsia="en-GB"/>
        </w:rPr>
        <w:softHyphen/>
        <w:t xml:space="preserve"> </w:t>
      </w:r>
      <w:r w:rsidRPr="00F7536F">
        <w:rPr>
          <w:rFonts w:eastAsia="Times New Roman" w:cstheme="minorHAnsi"/>
          <w:color w:val="000000" w:themeColor="text1"/>
          <w:lang w:eastAsia="en-GB"/>
        </w:rPr>
        <w:t xml:space="preserve">is the maximum air temperature (ºC) </w:t>
      </w:r>
    </w:p>
    <w:p w14:paraId="546BB954"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e</w:t>
      </w:r>
      <w:r>
        <w:rPr>
          <w:rFonts w:eastAsia="Times New Roman" w:cstheme="minorHAnsi"/>
          <w:color w:val="000000" w:themeColor="text1"/>
          <w:vertAlign w:val="superscript"/>
          <w:lang w:eastAsia="en-GB"/>
        </w:rPr>
        <w:t>0</w:t>
      </w:r>
      <w:r>
        <w:rPr>
          <w:rFonts w:eastAsia="Times New Roman" w:cstheme="minorHAnsi"/>
          <w:color w:val="000000" w:themeColor="text1"/>
          <w:lang w:eastAsia="en-GB"/>
        </w:rPr>
        <w:t>(</w:t>
      </w:r>
      <w:proofErr w:type="spellStart"/>
      <w:r>
        <w:rPr>
          <w:rFonts w:eastAsia="Times New Roman" w:cstheme="minorHAnsi"/>
          <w:color w:val="000000" w:themeColor="text1"/>
          <w:lang w:eastAsia="en-GB"/>
        </w:rPr>
        <w:t>T</w:t>
      </w:r>
      <w:r>
        <w:rPr>
          <w:rFonts w:eastAsia="Times New Roman" w:cstheme="minorHAnsi"/>
          <w:color w:val="000000" w:themeColor="text1"/>
          <w:vertAlign w:val="subscript"/>
          <w:lang w:eastAsia="en-GB"/>
        </w:rPr>
        <w:t>min</w:t>
      </w:r>
      <w:proofErr w:type="spellEnd"/>
      <w:r>
        <w:rPr>
          <w:rFonts w:eastAsia="Times New Roman" w:cstheme="minorHAnsi"/>
          <w:color w:val="000000" w:themeColor="text1"/>
          <w:lang w:eastAsia="en-GB"/>
        </w:rPr>
        <w:t>) is the vapour pressure at minimum temperature, and can be calculated as follows:</w:t>
      </w:r>
    </w:p>
    <w:p w14:paraId="43B1AD99" w14:textId="77777777" w:rsidR="00102A77" w:rsidRDefault="00102A77" w:rsidP="00102A77">
      <w:pPr>
        <w:pStyle w:val="Caption"/>
        <w:ind w:left="720" w:firstLine="720"/>
        <w:rPr>
          <w:rFonts w:eastAsiaTheme="minorEastAsia"/>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19</w:t>
      </w:r>
      <w:r>
        <w:rPr>
          <w:noProof/>
        </w:rPr>
        <w:fldChar w:fldCharType="end"/>
      </w:r>
      <w:r>
        <w:t xml:space="preserve">: </w:t>
      </w:r>
      <m:oMath>
        <m:sSup>
          <m:sSupPr>
            <m:ctrlPr>
              <w:rPr>
                <w:rFonts w:ascii="Cambria Math" w:eastAsia="Times New Roman" w:hAnsi="Cambria Math" w:cstheme="minorHAnsi"/>
                <w:color w:val="000000" w:themeColor="text1"/>
                <w:lang w:eastAsia="en-GB"/>
              </w:rPr>
            </m:ctrlPr>
          </m:sSupPr>
          <m:e>
            <m:r>
              <w:rPr>
                <w:rFonts w:ascii="Cambria Math" w:eastAsia="Times New Roman" w:hAnsi="Cambria Math" w:cstheme="minorHAnsi"/>
                <w:color w:val="000000" w:themeColor="text1"/>
                <w:lang w:eastAsia="en-GB"/>
              </w:rPr>
              <m:t>e</m:t>
            </m:r>
          </m:e>
          <m:sup>
            <m:r>
              <w:rPr>
                <w:rFonts w:ascii="Cambria Math" w:eastAsia="Times New Roman" w:hAnsi="Cambria Math" w:cstheme="minorHAnsi"/>
                <w:color w:val="000000" w:themeColor="text1"/>
                <w:lang w:eastAsia="en-GB"/>
              </w:rPr>
              <m:t>o</m:t>
            </m:r>
          </m:sup>
        </m:sSup>
        <m:d>
          <m:dPr>
            <m:ctrlPr>
              <w:rPr>
                <w:rFonts w:ascii="Cambria Math" w:eastAsia="Times New Roman" w:hAnsi="Cambria Math" w:cstheme="minorHAnsi"/>
                <w:color w:val="000000" w:themeColor="text1"/>
                <w:lang w:eastAsia="en-GB"/>
              </w:rPr>
            </m:ctrlPr>
          </m:dPr>
          <m:e>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ub>
            </m:sSub>
          </m:e>
        </m:d>
        <m:r>
          <w:rPr>
            <w:rFonts w:ascii="Cambria Math" w:eastAsia="Times New Roman" w:hAnsi="Cambria Math" w:cstheme="minorHAnsi"/>
            <w:color w:val="000000" w:themeColor="text1"/>
            <w:lang w:eastAsia="en-GB"/>
          </w:rPr>
          <m:t>=0.6108exp</m:t>
        </m:r>
        <m:d>
          <m:dPr>
            <m:ctrlPr>
              <w:rPr>
                <w:rFonts w:ascii="Cambria Math" w:eastAsia="Times New Roman" w:hAnsi="Cambria Math" w:cstheme="minorHAnsi"/>
                <w:color w:val="000000" w:themeColor="text1"/>
                <w:lang w:eastAsia="en-GB"/>
              </w:rPr>
            </m:ctrlPr>
          </m:dPr>
          <m:e>
            <m:f>
              <m:fPr>
                <m:ctrlPr>
                  <w:rPr>
                    <w:rFonts w:ascii="Cambria Math" w:eastAsia="Times New Roman" w:hAnsi="Cambria Math" w:cstheme="minorHAnsi"/>
                    <w:color w:val="000000" w:themeColor="text1"/>
                    <w:lang w:eastAsia="en-GB"/>
                  </w:rPr>
                </m:ctrlPr>
              </m:fPr>
              <m:num>
                <m:r>
                  <w:rPr>
                    <w:rFonts w:ascii="Cambria Math" w:eastAsia="Times New Roman" w:hAnsi="Cambria Math" w:cstheme="minorHAnsi"/>
                    <w:color w:val="000000" w:themeColor="text1"/>
                    <w:lang w:eastAsia="en-GB"/>
                  </w:rPr>
                  <m:t>17.27</m:t>
                </m:r>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ub>
                </m:sSub>
              </m:num>
              <m:den>
                <m:sSub>
                  <m:sSubPr>
                    <m:ctrlPr>
                      <w:rPr>
                        <w:rFonts w:ascii="Cambria Math" w:eastAsia="Times New Roman" w:hAnsi="Cambria Math" w:cstheme="minorHAnsi"/>
                        <w:color w:val="000000" w:themeColor="text1"/>
                        <w:lang w:eastAsia="en-GB"/>
                      </w:rPr>
                    </m:ctrlPr>
                  </m:sSubPr>
                  <m:e>
                    <m:r>
                      <w:rPr>
                        <w:rFonts w:ascii="Cambria Math" w:eastAsia="Times New Roman" w:hAnsi="Cambria Math" w:cstheme="minorHAnsi"/>
                        <w:color w:val="000000" w:themeColor="text1"/>
                        <w:lang w:eastAsia="en-GB"/>
                      </w:rPr>
                      <m:t>T</m:t>
                    </m:r>
                  </m:e>
                  <m:sub>
                    <m:r>
                      <w:rPr>
                        <w:rFonts w:ascii="Cambria Math" w:eastAsia="Times New Roman" w:hAnsi="Cambria Math" w:cstheme="minorHAnsi"/>
                        <w:color w:val="000000" w:themeColor="text1"/>
                        <w:lang w:eastAsia="en-GB"/>
                      </w:rPr>
                      <m:t>min</m:t>
                    </m:r>
                  </m:sub>
                </m:sSub>
                <m:r>
                  <w:rPr>
                    <w:rFonts w:ascii="Cambria Math" w:eastAsia="Times New Roman" w:hAnsi="Cambria Math" w:cstheme="minorHAnsi"/>
                    <w:color w:val="000000" w:themeColor="text1"/>
                    <w:lang w:eastAsia="en-GB"/>
                  </w:rPr>
                  <m:t>+237.3</m:t>
                </m:r>
              </m:den>
            </m:f>
          </m:e>
        </m:d>
      </m:oMath>
    </w:p>
    <w:p w14:paraId="125D9782" w14:textId="77777777" w:rsidR="00102A77" w:rsidRDefault="00102A77" w:rsidP="00102A77">
      <w:pPr>
        <w:rPr>
          <w:lang w:eastAsia="en-GB"/>
        </w:rPr>
      </w:pPr>
      <w:r>
        <w:rPr>
          <w:lang w:eastAsia="en-GB"/>
        </w:rPr>
        <w:tab/>
      </w:r>
      <w:r>
        <w:rPr>
          <w:lang w:eastAsia="en-GB"/>
        </w:rPr>
        <w:tab/>
        <w:t xml:space="preserve">Where: </w:t>
      </w:r>
    </w:p>
    <w:p w14:paraId="2B8A104C" w14:textId="77777777" w:rsidR="00102A77" w:rsidRPr="00F7536F" w:rsidRDefault="00102A77" w:rsidP="00102A77">
      <w:pPr>
        <w:pStyle w:val="ListParagraph"/>
        <w:numPr>
          <w:ilvl w:val="2"/>
          <w:numId w:val="1"/>
        </w:numPr>
        <w:spacing w:after="0" w:line="240" w:lineRule="auto"/>
        <w:rPr>
          <w:rFonts w:eastAsia="Times New Roman" w:cstheme="minorHAnsi"/>
          <w:color w:val="000000" w:themeColor="text1"/>
          <w:lang w:eastAsia="en-GB"/>
        </w:rPr>
      </w:pPr>
      <w:proofErr w:type="spellStart"/>
      <w:r>
        <w:rPr>
          <w:lang w:eastAsia="en-GB"/>
        </w:rPr>
        <w:t>T</w:t>
      </w:r>
      <w:r w:rsidRPr="00F7536F">
        <w:rPr>
          <w:vertAlign w:val="subscript"/>
          <w:lang w:eastAsia="en-GB"/>
        </w:rPr>
        <w:t>m</w:t>
      </w:r>
      <w:r>
        <w:rPr>
          <w:vertAlign w:val="subscript"/>
          <w:lang w:eastAsia="en-GB"/>
        </w:rPr>
        <w:t>in</w:t>
      </w:r>
      <w:proofErr w:type="spellEnd"/>
      <w:r w:rsidRPr="00F7536F">
        <w:rPr>
          <w:vertAlign w:val="subscript"/>
          <w:lang w:eastAsia="en-GB"/>
        </w:rPr>
        <w:softHyphen/>
        <w:t xml:space="preserve"> </w:t>
      </w:r>
      <w:r w:rsidRPr="00F7536F">
        <w:rPr>
          <w:rFonts w:eastAsia="Times New Roman" w:cstheme="minorHAnsi"/>
          <w:color w:val="000000" w:themeColor="text1"/>
          <w:lang w:eastAsia="en-GB"/>
        </w:rPr>
        <w:t>is the m</w:t>
      </w:r>
      <w:r>
        <w:rPr>
          <w:rFonts w:eastAsia="Times New Roman" w:cstheme="minorHAnsi"/>
          <w:color w:val="000000" w:themeColor="text1"/>
          <w:lang w:eastAsia="en-GB"/>
        </w:rPr>
        <w:t xml:space="preserve">inimum </w:t>
      </w:r>
      <w:r w:rsidRPr="00F7536F">
        <w:rPr>
          <w:rFonts w:eastAsia="Times New Roman" w:cstheme="minorHAnsi"/>
          <w:color w:val="000000" w:themeColor="text1"/>
          <w:lang w:eastAsia="en-GB"/>
        </w:rPr>
        <w:t xml:space="preserve">air temperature (ºC) </w:t>
      </w:r>
    </w:p>
    <w:p w14:paraId="6AA004AE" w14:textId="77777777" w:rsidR="00102A77" w:rsidRDefault="00102A77" w:rsidP="00102A77">
      <w:pPr>
        <w:spacing w:after="0" w:line="240" w:lineRule="auto"/>
        <w:rPr>
          <w:rFonts w:eastAsia="Times New Roman" w:cstheme="minorHAnsi"/>
          <w:color w:val="000000" w:themeColor="text1"/>
          <w:lang w:eastAsia="en-GB"/>
        </w:rPr>
      </w:pPr>
    </w:p>
    <w:p w14:paraId="17E07595" w14:textId="77777777" w:rsidR="00102A77" w:rsidRPr="009F5B5C" w:rsidRDefault="00102A77" w:rsidP="00102A77">
      <w:pPr>
        <w:pStyle w:val="ListParagraph"/>
        <w:numPr>
          <w:ilvl w:val="0"/>
          <w:numId w:val="1"/>
        </w:numPr>
        <w:spacing w:after="0" w:line="240" w:lineRule="auto"/>
        <w:rPr>
          <w:rFonts w:eastAsia="Times New Roman" w:cstheme="minorHAnsi"/>
          <w:color w:val="000000" w:themeColor="text1"/>
          <w:lang w:eastAsia="en-GB"/>
        </w:rPr>
      </w:pPr>
      <w:proofErr w:type="spellStart"/>
      <w:r w:rsidRPr="00B65728">
        <w:rPr>
          <w:rFonts w:eastAsia="Times New Roman" w:cstheme="minorHAnsi"/>
          <w:color w:val="000000" w:themeColor="text1"/>
          <w:lang w:eastAsia="en-GB"/>
        </w:rPr>
        <w:lastRenderedPageBreak/>
        <w:t>e</w:t>
      </w:r>
      <w:r w:rsidRPr="00C437F0">
        <w:rPr>
          <w:rFonts w:eastAsia="Times New Roman" w:cstheme="minorHAnsi"/>
          <w:color w:val="000000" w:themeColor="text1"/>
          <w:vertAlign w:val="subscript"/>
          <w:lang w:eastAsia="en-GB"/>
        </w:rPr>
        <w:t>a</w:t>
      </w:r>
      <w:proofErr w:type="spellEnd"/>
      <w:r w:rsidRPr="00B65728">
        <w:rPr>
          <w:rFonts w:eastAsia="Times New Roman" w:cstheme="minorHAnsi"/>
          <w:color w:val="000000" w:themeColor="text1"/>
          <w:lang w:eastAsia="en-GB"/>
        </w:rPr>
        <w:t xml:space="preserve"> is the actual vapour pressure (kPa)</w:t>
      </w:r>
      <w:r>
        <w:rPr>
          <w:rFonts w:eastAsia="Times New Roman" w:cstheme="minorHAnsi"/>
          <w:color w:val="000000" w:themeColor="text1"/>
          <w:lang w:eastAsia="en-GB"/>
        </w:rPr>
        <w:t xml:space="preserve">, see </w:t>
      </w:r>
      <w:r>
        <w:rPr>
          <w:rFonts w:eastAsia="Times New Roman" w:cstheme="minorHAnsi"/>
          <w:color w:val="000000" w:themeColor="text1"/>
          <w:lang w:eastAsia="en-GB"/>
        </w:rPr>
        <w:fldChar w:fldCharType="begin"/>
      </w:r>
      <w:r>
        <w:rPr>
          <w:rFonts w:eastAsia="Times New Roman" w:cstheme="minorHAnsi"/>
          <w:color w:val="000000" w:themeColor="text1"/>
          <w:lang w:eastAsia="en-GB"/>
        </w:rPr>
        <w:instrText xml:space="preserve"> REF _Ref11310989 \h </w:instrText>
      </w:r>
      <w:r>
        <w:rPr>
          <w:rFonts w:eastAsia="Times New Roman" w:cstheme="minorHAnsi"/>
          <w:color w:val="000000" w:themeColor="text1"/>
          <w:lang w:eastAsia="en-GB"/>
        </w:rPr>
      </w:r>
      <w:r>
        <w:rPr>
          <w:rFonts w:eastAsia="Times New Roman" w:cstheme="minorHAnsi"/>
          <w:color w:val="000000" w:themeColor="text1"/>
          <w:lang w:eastAsia="en-GB"/>
        </w:rPr>
        <w:fldChar w:fldCharType="separate"/>
      </w:r>
      <w:r>
        <w:t xml:space="preserve">Equation </w:t>
      </w:r>
      <w:r>
        <w:rPr>
          <w:noProof/>
        </w:rPr>
        <w:t>10</w:t>
      </w:r>
      <w:r>
        <w:rPr>
          <w:rFonts w:eastAsia="Times New Roman" w:cstheme="minorHAnsi"/>
          <w:color w:val="000000" w:themeColor="text1"/>
          <w:lang w:eastAsia="en-GB"/>
        </w:rPr>
        <w:fldChar w:fldCharType="end"/>
      </w:r>
    </w:p>
    <w:p w14:paraId="190B9DF6" w14:textId="77777777" w:rsidR="00102A77" w:rsidRDefault="00102A77" w:rsidP="00102A77">
      <w:pPr>
        <w:pStyle w:val="ListParagraph"/>
        <w:numPr>
          <w:ilvl w:val="0"/>
          <w:numId w:val="1"/>
        </w:numPr>
        <w:spacing w:after="0" w:line="240" w:lineRule="auto"/>
        <w:rPr>
          <w:rFonts w:eastAsia="Times New Roman" w:cstheme="minorHAnsi"/>
          <w:color w:val="000000" w:themeColor="text1"/>
          <w:lang w:eastAsia="en-GB"/>
        </w:rPr>
      </w:pPr>
      <w:r w:rsidRPr="00B65728">
        <w:rPr>
          <w:rFonts w:eastAsia="Times New Roman" w:cstheme="minorHAnsi"/>
          <w:color w:val="000000" w:themeColor="text1"/>
          <w:lang w:eastAsia="en-GB"/>
        </w:rPr>
        <w:t>Δ is the slope vapour pressure curve (kPa°C</w:t>
      </w:r>
      <w:r w:rsidRPr="008138AA">
        <w:rPr>
          <w:rFonts w:eastAsia="Times New Roman" w:cstheme="minorHAnsi"/>
          <w:color w:val="000000" w:themeColor="text1"/>
          <w:vertAlign w:val="superscript"/>
          <w:lang w:eastAsia="en-GB"/>
        </w:rPr>
        <w:t>-1</w:t>
      </w:r>
      <w:r w:rsidRPr="00B65728">
        <w:rPr>
          <w:rFonts w:eastAsia="Times New Roman" w:cstheme="minorHAnsi"/>
          <w:color w:val="000000" w:themeColor="text1"/>
          <w:lang w:eastAsia="en-GB"/>
        </w:rPr>
        <w:t>)</w:t>
      </w:r>
    </w:p>
    <w:p w14:paraId="6DB7AF1F" w14:textId="77777777" w:rsidR="00102A77" w:rsidRDefault="00102A77" w:rsidP="00102A77">
      <w:pPr>
        <w:pStyle w:val="Caption"/>
        <w:ind w:firstLine="720"/>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20</w:t>
      </w:r>
      <w:r>
        <w:rPr>
          <w:noProof/>
        </w:rPr>
        <w:fldChar w:fldCharType="end"/>
      </w:r>
      <w:r>
        <w:rPr>
          <w:rFonts w:eastAsia="Times New Roman" w:cstheme="minorHAnsi"/>
          <w:color w:val="000000" w:themeColor="text1"/>
          <w:lang w:eastAsia="en-GB"/>
        </w:rPr>
        <w:t xml:space="preserve">: </w:t>
      </w:r>
      <m:oMath>
        <m:r>
          <w:rPr>
            <w:rFonts w:ascii="Cambria Math" w:eastAsia="Times New Roman" w:hAnsi="Cambria Math" w:cstheme="minorHAnsi"/>
            <w:color w:val="000000" w:themeColor="text1"/>
            <w:lang w:eastAsia="en-GB"/>
          </w:rPr>
          <m:t xml:space="preserve">∆ = </m:t>
        </m:r>
        <m:f>
          <m:fPr>
            <m:ctrlPr>
              <w:rPr>
                <w:rFonts w:ascii="Cambria Math" w:eastAsia="Times New Roman" w:hAnsi="Cambria Math" w:cstheme="minorHAnsi"/>
                <w:color w:val="000000" w:themeColor="text1"/>
                <w:lang w:eastAsia="en-GB"/>
              </w:rPr>
            </m:ctrlPr>
          </m:fPr>
          <m:num>
            <m:r>
              <w:rPr>
                <w:rFonts w:ascii="Cambria Math" w:eastAsia="Times New Roman" w:hAnsi="Cambria Math" w:cstheme="minorHAnsi"/>
                <w:color w:val="000000" w:themeColor="text1"/>
                <w:lang w:eastAsia="en-GB"/>
              </w:rPr>
              <m:t xml:space="preserve">4098 </m:t>
            </m:r>
            <m:d>
              <m:dPr>
                <m:begChr m:val="["/>
                <m:endChr m:val="]"/>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0.6108exp</m:t>
                </m:r>
                <m:d>
                  <m:dPr>
                    <m:ctrlPr>
                      <w:rPr>
                        <w:rFonts w:ascii="Cambria Math" w:eastAsia="Times New Roman" w:hAnsi="Cambria Math" w:cstheme="minorHAnsi"/>
                        <w:i w:val="0"/>
                        <w:color w:val="000000" w:themeColor="text1"/>
                        <w:lang w:eastAsia="en-GB"/>
                      </w:rPr>
                    </m:ctrlPr>
                  </m:dPr>
                  <m:e>
                    <m:f>
                      <m:fPr>
                        <m:ctrlPr>
                          <w:rPr>
                            <w:rFonts w:ascii="Cambria Math" w:eastAsia="Times New Roman" w:hAnsi="Cambria Math" w:cstheme="minorHAnsi"/>
                            <w:i w:val="0"/>
                            <w:color w:val="000000" w:themeColor="text1"/>
                            <w:lang w:eastAsia="en-GB"/>
                          </w:rPr>
                        </m:ctrlPr>
                      </m:fPr>
                      <m:num>
                        <m:r>
                          <w:rPr>
                            <w:rFonts w:ascii="Cambria Math" w:eastAsia="Times New Roman" w:hAnsi="Cambria Math" w:cstheme="minorHAnsi"/>
                            <w:color w:val="000000" w:themeColor="text1"/>
                            <w:lang w:eastAsia="en-GB"/>
                          </w:rPr>
                          <m:t>17.27T</m:t>
                        </m:r>
                      </m:num>
                      <m:den>
                        <m:r>
                          <w:rPr>
                            <w:rFonts w:ascii="Cambria Math" w:eastAsia="Times New Roman" w:hAnsi="Cambria Math" w:cstheme="minorHAnsi"/>
                            <w:color w:val="000000" w:themeColor="text1"/>
                            <w:lang w:eastAsia="en-GB"/>
                          </w:rPr>
                          <m:t>T+237.3</m:t>
                        </m:r>
                      </m:den>
                    </m:f>
                  </m:e>
                </m:d>
              </m:e>
            </m:d>
          </m:num>
          <m:den>
            <m:sSup>
              <m:sSupPr>
                <m:ctrlPr>
                  <w:rPr>
                    <w:rFonts w:ascii="Cambria Math" w:eastAsia="Times New Roman" w:hAnsi="Cambria Math" w:cstheme="minorHAnsi"/>
                    <w:i w:val="0"/>
                    <w:color w:val="000000" w:themeColor="text1"/>
                    <w:lang w:eastAsia="en-GB"/>
                  </w:rPr>
                </m:ctrlPr>
              </m:sSupPr>
              <m:e>
                <m:d>
                  <m:dPr>
                    <m:ctrlPr>
                      <w:rPr>
                        <w:rFonts w:ascii="Cambria Math" w:eastAsia="Times New Roman" w:hAnsi="Cambria Math" w:cstheme="minorHAnsi"/>
                        <w:i w:val="0"/>
                        <w:color w:val="000000" w:themeColor="text1"/>
                        <w:lang w:eastAsia="en-GB"/>
                      </w:rPr>
                    </m:ctrlPr>
                  </m:dPr>
                  <m:e>
                    <m:r>
                      <w:rPr>
                        <w:rFonts w:ascii="Cambria Math" w:eastAsia="Times New Roman" w:hAnsi="Cambria Math" w:cstheme="minorHAnsi"/>
                        <w:color w:val="000000" w:themeColor="text1"/>
                        <w:lang w:eastAsia="en-GB"/>
                      </w:rPr>
                      <m:t>T+237.3</m:t>
                    </m:r>
                  </m:e>
                </m:d>
              </m:e>
              <m:sup>
                <m:r>
                  <w:rPr>
                    <w:rFonts w:ascii="Cambria Math" w:eastAsia="Times New Roman" w:hAnsi="Cambria Math" w:cstheme="minorHAnsi"/>
                    <w:color w:val="000000" w:themeColor="text1"/>
                    <w:lang w:eastAsia="en-GB"/>
                  </w:rPr>
                  <m:t>2</m:t>
                </m:r>
              </m:sup>
            </m:sSup>
          </m:den>
        </m:f>
      </m:oMath>
    </w:p>
    <w:p w14:paraId="3AC6206A" w14:textId="77777777" w:rsidR="00102A77" w:rsidRPr="000F2EF7" w:rsidRDefault="00102A77" w:rsidP="00102A77">
      <w:pPr>
        <w:spacing w:after="0" w:line="240" w:lineRule="auto"/>
        <w:ind w:firstLine="720"/>
        <w:rPr>
          <w:rFonts w:eastAsia="Times New Roman" w:cstheme="minorHAnsi"/>
          <w:color w:val="000000" w:themeColor="text1"/>
          <w:lang w:eastAsia="en-GB"/>
        </w:rPr>
      </w:pPr>
      <w:r w:rsidRPr="000F2EF7">
        <w:rPr>
          <w:rFonts w:eastAsia="Times New Roman" w:cstheme="minorHAnsi"/>
          <w:color w:val="000000" w:themeColor="text1"/>
          <w:lang w:eastAsia="en-GB"/>
        </w:rPr>
        <w:t>Where:</w:t>
      </w:r>
    </w:p>
    <w:p w14:paraId="5DD64890"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 xml:space="preserve">T is the mean air temperature (°C), see </w:t>
      </w:r>
      <w:r>
        <w:rPr>
          <w:rFonts w:eastAsia="Times New Roman" w:cstheme="minorHAnsi"/>
          <w:color w:val="000000" w:themeColor="text1"/>
          <w:lang w:eastAsia="en-GB"/>
        </w:rPr>
        <w:fldChar w:fldCharType="begin"/>
      </w:r>
      <w:r>
        <w:rPr>
          <w:rFonts w:eastAsia="Times New Roman" w:cstheme="minorHAnsi"/>
          <w:color w:val="000000" w:themeColor="text1"/>
          <w:lang w:eastAsia="en-GB"/>
        </w:rPr>
        <w:instrText xml:space="preserve"> REF _Ref11311032 \h </w:instrText>
      </w:r>
      <w:r>
        <w:rPr>
          <w:rFonts w:eastAsia="Times New Roman" w:cstheme="minorHAnsi"/>
          <w:color w:val="000000" w:themeColor="text1"/>
          <w:lang w:eastAsia="en-GB"/>
        </w:rPr>
      </w:r>
      <w:r>
        <w:rPr>
          <w:rFonts w:eastAsia="Times New Roman" w:cstheme="minorHAnsi"/>
          <w:color w:val="000000" w:themeColor="text1"/>
          <w:lang w:eastAsia="en-GB"/>
        </w:rPr>
        <w:fldChar w:fldCharType="separate"/>
      </w:r>
      <w:r>
        <w:t xml:space="preserve">Equation </w:t>
      </w:r>
      <w:r>
        <w:rPr>
          <w:noProof/>
        </w:rPr>
        <w:t>15</w:t>
      </w:r>
      <w:r>
        <w:rPr>
          <w:rFonts w:eastAsia="Times New Roman" w:cstheme="minorHAnsi"/>
          <w:color w:val="000000" w:themeColor="text1"/>
          <w:lang w:eastAsia="en-GB"/>
        </w:rPr>
        <w:fldChar w:fldCharType="end"/>
      </w:r>
    </w:p>
    <w:p w14:paraId="00AAB626" w14:textId="77777777" w:rsidR="00102A77" w:rsidRDefault="00102A77" w:rsidP="00102A77">
      <w:pPr>
        <w:pStyle w:val="ListParagraph"/>
        <w:numPr>
          <w:ilvl w:val="1"/>
          <w:numId w:val="1"/>
        </w:numPr>
        <w:spacing w:after="0" w:line="240" w:lineRule="auto"/>
        <w:rPr>
          <w:rFonts w:eastAsia="Times New Roman" w:cstheme="minorHAnsi"/>
          <w:color w:val="000000" w:themeColor="text1"/>
          <w:lang w:eastAsia="en-GB"/>
        </w:rPr>
      </w:pPr>
      <w:proofErr w:type="gramStart"/>
      <w:r>
        <w:rPr>
          <w:rFonts w:eastAsia="Times New Roman" w:cstheme="minorHAnsi"/>
          <w:color w:val="000000" w:themeColor="text1"/>
          <w:lang w:eastAsia="en-GB"/>
        </w:rPr>
        <w:t>exp[</w:t>
      </w:r>
      <w:proofErr w:type="gramEnd"/>
      <w:r>
        <w:rPr>
          <w:rFonts w:eastAsia="Times New Roman" w:cstheme="minorHAnsi"/>
          <w:color w:val="000000" w:themeColor="text1"/>
          <w:lang w:eastAsia="en-GB"/>
        </w:rPr>
        <w:t>…] 2.7183 (base of natural logarithm) raised to the power […]</w:t>
      </w:r>
    </w:p>
    <w:p w14:paraId="301A909E" w14:textId="77777777" w:rsidR="00102A77" w:rsidRPr="00F7536F" w:rsidRDefault="00102A77" w:rsidP="00102A77">
      <w:pPr>
        <w:spacing w:after="0" w:line="240" w:lineRule="auto"/>
        <w:ind w:left="1080"/>
        <w:rPr>
          <w:rFonts w:eastAsia="Times New Roman" w:cstheme="minorHAnsi"/>
          <w:color w:val="000000" w:themeColor="text1"/>
          <w:lang w:eastAsia="en-GB"/>
        </w:rPr>
      </w:pPr>
    </w:p>
    <w:p w14:paraId="062ADBD0" w14:textId="77777777" w:rsidR="00102A77" w:rsidRPr="00F7536F" w:rsidRDefault="00102A77" w:rsidP="00102A77">
      <w:pPr>
        <w:pStyle w:val="Heading3"/>
        <w:rPr>
          <w:rFonts w:eastAsia="Times New Roman"/>
          <w:lang w:eastAsia="en-GB"/>
        </w:rPr>
      </w:pPr>
      <w:r>
        <w:rPr>
          <w:rFonts w:eastAsia="Times New Roman"/>
          <w:lang w:eastAsia="en-GB"/>
        </w:rPr>
        <w:t>Psychrometric Constant</w:t>
      </w:r>
    </w:p>
    <w:p w14:paraId="353F7472" w14:textId="77777777" w:rsidR="00102A77" w:rsidRPr="00F7536F" w:rsidRDefault="00102A77" w:rsidP="00102A77">
      <w:pPr>
        <w:spacing w:after="0" w:line="240" w:lineRule="auto"/>
        <w:rPr>
          <w:rFonts w:eastAsia="Times New Roman" w:cstheme="minorHAnsi"/>
          <w:color w:val="000000" w:themeColor="text1"/>
          <w:lang w:eastAsia="en-GB"/>
        </w:rPr>
      </w:pPr>
      <w:r w:rsidRPr="00F7536F">
        <w:rPr>
          <w:rFonts w:eastAsia="Times New Roman" w:cstheme="minorHAnsi"/>
          <w:color w:val="000000" w:themeColor="text1"/>
          <w:lang w:eastAsia="en-GB"/>
        </w:rPr>
        <w:t>γ is the psychrometric constant (kPa °C</w:t>
      </w:r>
      <w:r w:rsidRPr="00F7536F">
        <w:rPr>
          <w:rFonts w:eastAsia="Times New Roman" w:cstheme="minorHAnsi"/>
          <w:color w:val="000000" w:themeColor="text1"/>
          <w:vertAlign w:val="superscript"/>
          <w:lang w:eastAsia="en-GB"/>
        </w:rPr>
        <w:t>-1</w:t>
      </w:r>
      <w:r w:rsidRPr="00F7536F">
        <w:rPr>
          <w:rFonts w:eastAsia="Times New Roman" w:cstheme="minorHAnsi"/>
          <w:color w:val="000000" w:themeColor="text1"/>
          <w:lang w:eastAsia="en-GB"/>
        </w:rPr>
        <w:t>)</w:t>
      </w:r>
      <w:r>
        <w:rPr>
          <w:rFonts w:eastAsia="Times New Roman" w:cstheme="minorHAnsi"/>
          <w:color w:val="000000" w:themeColor="text1"/>
          <w:lang w:eastAsia="en-GB"/>
        </w:rPr>
        <w:t>, it can be calculated as follows:</w:t>
      </w:r>
    </w:p>
    <w:p w14:paraId="5E630C3F" w14:textId="77777777" w:rsidR="00102A77" w:rsidRPr="000F2EF7" w:rsidRDefault="00102A77" w:rsidP="00102A77">
      <w:pPr>
        <w:pStyle w:val="Caption"/>
        <w:rPr>
          <w:rFonts w:eastAsia="Times New Roman" w:cstheme="minorHAnsi"/>
          <w:color w:val="000000" w:themeColor="text1"/>
          <w:lang w:eastAsia="en-GB"/>
        </w:rPr>
      </w:pPr>
      <w:r>
        <w:t xml:space="preserve">Equation </w:t>
      </w:r>
      <w:r>
        <w:rPr>
          <w:noProof/>
        </w:rPr>
        <w:fldChar w:fldCharType="begin"/>
      </w:r>
      <w:r>
        <w:rPr>
          <w:noProof/>
        </w:rPr>
        <w:instrText xml:space="preserve"> SEQ Equation \* ARABIC </w:instrText>
      </w:r>
      <w:r>
        <w:rPr>
          <w:noProof/>
        </w:rPr>
        <w:fldChar w:fldCharType="separate"/>
      </w:r>
      <w:r>
        <w:rPr>
          <w:noProof/>
        </w:rPr>
        <w:t>21</w:t>
      </w:r>
      <w:r>
        <w:rPr>
          <w:noProof/>
        </w:rPr>
        <w:fldChar w:fldCharType="end"/>
      </w:r>
      <w:r>
        <w:rPr>
          <w:rFonts w:eastAsia="Times New Roman" w:cstheme="minorHAnsi"/>
          <w:color w:val="000000" w:themeColor="text1"/>
          <w:lang w:eastAsia="en-GB"/>
        </w:rPr>
        <w:t>:</w:t>
      </w:r>
      <w:r w:rsidRPr="000F2EF7">
        <w:rPr>
          <w:rFonts w:eastAsia="Times New Roman" w:cstheme="minorHAnsi"/>
          <w:color w:val="000000" w:themeColor="text1"/>
          <w:lang w:eastAsia="en-GB"/>
        </w:rPr>
        <w:t xml:space="preserve"> </w:t>
      </w:r>
      <m:oMath>
        <m:r>
          <w:rPr>
            <w:rFonts w:ascii="Cambria Math" w:hAnsi="Cambria Math" w:cstheme="minorHAnsi"/>
            <w:color w:val="000000" w:themeColor="text1"/>
          </w:rPr>
          <m:t>γ=</m:t>
        </m:r>
        <m:f>
          <m:fPr>
            <m:ctrlPr>
              <w:rPr>
                <w:rFonts w:ascii="Cambria Math" w:hAnsi="Cambria Math" w:cstheme="minorHAnsi"/>
                <w:color w:val="000000" w:themeColor="text1"/>
              </w:rPr>
            </m:ctrlPr>
          </m:fPr>
          <m:num>
            <m:sSub>
              <m:sSubPr>
                <m:ctrlPr>
                  <w:rPr>
                    <w:rFonts w:ascii="Cambria Math" w:hAnsi="Cambria Math" w:cstheme="minorHAnsi"/>
                    <w:i w:val="0"/>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p</m:t>
                </m:r>
              </m:sub>
            </m:sSub>
            <m:r>
              <w:rPr>
                <w:rFonts w:ascii="Cambria Math" w:hAnsi="Cambria Math" w:cstheme="minorHAnsi"/>
                <w:color w:val="000000" w:themeColor="text1"/>
              </w:rPr>
              <m:t>P</m:t>
            </m:r>
          </m:num>
          <m:den>
            <m:r>
              <w:rPr>
                <w:rFonts w:ascii="Cambria Math" w:hAnsi="Cambria Math" w:cstheme="minorHAnsi"/>
                <w:color w:val="000000" w:themeColor="text1"/>
              </w:rPr>
              <m:t>ελ</m:t>
            </m:r>
          </m:den>
        </m:f>
      </m:oMath>
    </w:p>
    <w:p w14:paraId="18D9B261" w14:textId="77777777" w:rsidR="00102A77" w:rsidRPr="000F2EF7" w:rsidRDefault="00102A77" w:rsidP="00102A77">
      <w:pPr>
        <w:spacing w:after="0" w:line="240" w:lineRule="auto"/>
        <w:rPr>
          <w:rFonts w:eastAsia="Times New Roman" w:cstheme="minorHAnsi"/>
          <w:color w:val="000000" w:themeColor="text1"/>
          <w:lang w:eastAsia="en-GB"/>
        </w:rPr>
      </w:pPr>
      <w:r w:rsidRPr="000F2EF7">
        <w:rPr>
          <w:rFonts w:eastAsia="Times New Roman" w:cstheme="minorHAnsi"/>
          <w:color w:val="000000" w:themeColor="text1"/>
        </w:rPr>
        <w:t>Where:</w:t>
      </w:r>
    </w:p>
    <w:p w14:paraId="729CFB2B" w14:textId="77777777" w:rsidR="00102A77" w:rsidRPr="0044234D" w:rsidRDefault="00102A77" w:rsidP="00102A77">
      <w:pPr>
        <w:pStyle w:val="ListParagraph"/>
        <w:numPr>
          <w:ilvl w:val="0"/>
          <w:numId w:val="1"/>
        </w:numPr>
        <w:jc w:val="both"/>
        <w:rPr>
          <w:rFonts w:eastAsia="Times New Roman" w:cstheme="minorHAnsi"/>
          <w:color w:val="000000" w:themeColor="text1"/>
        </w:rPr>
      </w:pPr>
      <w:r>
        <w:rPr>
          <w:rFonts w:eastAsia="Times New Roman" w:cstheme="minorHAnsi"/>
          <w:color w:val="000000" w:themeColor="text1"/>
        </w:rPr>
        <w:t>C</w:t>
      </w:r>
      <w:r>
        <w:rPr>
          <w:rFonts w:eastAsia="Times New Roman" w:cstheme="minorHAnsi"/>
          <w:color w:val="000000" w:themeColor="text1"/>
          <w:vertAlign w:val="subscript"/>
        </w:rPr>
        <w:t xml:space="preserve">P </w:t>
      </w:r>
      <w:r>
        <w:rPr>
          <w:rFonts w:eastAsia="Times New Roman" w:cstheme="minorHAnsi"/>
          <w:color w:val="000000" w:themeColor="text1"/>
        </w:rPr>
        <w:t>is the specific heat at a constant pressure, C</w:t>
      </w:r>
      <w:r>
        <w:rPr>
          <w:rFonts w:eastAsia="Times New Roman" w:cstheme="minorHAnsi"/>
          <w:color w:val="000000" w:themeColor="text1"/>
          <w:vertAlign w:val="subscript"/>
        </w:rPr>
        <w:t>P</w:t>
      </w:r>
      <w:r>
        <w:rPr>
          <w:rFonts w:eastAsia="Times New Roman" w:cstheme="minorHAnsi"/>
          <w:color w:val="000000" w:themeColor="text1"/>
        </w:rPr>
        <w:t xml:space="preserve"> = 1.013 x 10</w:t>
      </w:r>
      <w:r w:rsidRPr="0044234D">
        <w:rPr>
          <w:rFonts w:eastAsia="Times New Roman" w:cstheme="minorHAnsi"/>
          <w:color w:val="000000" w:themeColor="text1"/>
          <w:vertAlign w:val="superscript"/>
        </w:rPr>
        <w:t>-3</w:t>
      </w:r>
      <w:r>
        <w:rPr>
          <w:rFonts w:eastAsia="Times New Roman" w:cstheme="minorHAnsi"/>
          <w:color w:val="000000" w:themeColor="text1"/>
        </w:rPr>
        <w:t xml:space="preserve"> MJ kg</w:t>
      </w:r>
      <w:r w:rsidRPr="0044234D">
        <w:rPr>
          <w:rFonts w:eastAsia="Times New Roman" w:cstheme="minorHAnsi"/>
          <w:color w:val="000000" w:themeColor="text1"/>
          <w:vertAlign w:val="superscript"/>
        </w:rPr>
        <w:t xml:space="preserve">-1 </w:t>
      </w:r>
      <w:r>
        <w:rPr>
          <w:rFonts w:eastAsia="Times New Roman" w:cstheme="minorHAnsi"/>
          <w:color w:val="000000" w:themeColor="text1"/>
        </w:rPr>
        <w:t>°C</w:t>
      </w:r>
      <w:r w:rsidRPr="0044234D">
        <w:rPr>
          <w:rFonts w:eastAsia="Times New Roman" w:cstheme="minorHAnsi"/>
          <w:color w:val="000000" w:themeColor="text1"/>
          <w:vertAlign w:val="superscript"/>
        </w:rPr>
        <w:t>-1</w:t>
      </w:r>
    </w:p>
    <w:p w14:paraId="0B5C88DA" w14:textId="77777777" w:rsidR="00102A77" w:rsidRDefault="00102A77" w:rsidP="00102A77">
      <w:pPr>
        <w:pStyle w:val="ListParagraph"/>
        <w:numPr>
          <w:ilvl w:val="0"/>
          <w:numId w:val="1"/>
        </w:numPr>
        <w:jc w:val="both"/>
        <w:rPr>
          <w:rFonts w:eastAsia="Times New Roman" w:cstheme="minorHAnsi"/>
          <w:color w:val="000000" w:themeColor="text1"/>
        </w:rPr>
      </w:pPr>
      <w:r>
        <w:rPr>
          <w:rFonts w:eastAsia="Times New Roman" w:cstheme="minorHAnsi"/>
          <w:color w:val="000000" w:themeColor="text1"/>
        </w:rPr>
        <w:t>P is atmospheric pressure (kPa), which can be calculated as follows:</w:t>
      </w:r>
    </w:p>
    <w:p w14:paraId="77FAB9C8" w14:textId="77777777" w:rsidR="00102A77" w:rsidRPr="00363436" w:rsidRDefault="00102A77" w:rsidP="00102A77">
      <w:pPr>
        <w:pStyle w:val="Caption"/>
        <w:ind w:firstLine="720"/>
        <w:rPr>
          <w:rFonts w:eastAsia="Times New Roman" w:cstheme="minorHAnsi"/>
          <w:color w:val="000000" w:themeColor="text1"/>
        </w:rPr>
      </w:pPr>
      <w:r>
        <w:t xml:space="preserve">Equation </w:t>
      </w:r>
      <w:r>
        <w:rPr>
          <w:noProof/>
        </w:rPr>
        <w:fldChar w:fldCharType="begin"/>
      </w:r>
      <w:r>
        <w:rPr>
          <w:noProof/>
        </w:rPr>
        <w:instrText xml:space="preserve"> SEQ Equation \* ARABIC </w:instrText>
      </w:r>
      <w:r>
        <w:rPr>
          <w:noProof/>
        </w:rPr>
        <w:fldChar w:fldCharType="separate"/>
      </w:r>
      <w:r>
        <w:rPr>
          <w:noProof/>
        </w:rPr>
        <w:t>22</w:t>
      </w:r>
      <w:r>
        <w:rPr>
          <w:noProof/>
        </w:rPr>
        <w:fldChar w:fldCharType="end"/>
      </w:r>
      <w:r w:rsidRPr="00363436">
        <w:rPr>
          <w:rFonts w:eastAsia="Times New Roman" w:cstheme="minorHAnsi"/>
          <w:color w:val="000000" w:themeColor="text1"/>
        </w:rPr>
        <w:t xml:space="preserve">: </w:t>
      </w:r>
      <m:oMath>
        <m:r>
          <w:rPr>
            <w:rFonts w:ascii="Cambria Math" w:eastAsia="Times New Roman" w:hAnsi="Cambria Math" w:cstheme="minorHAnsi"/>
            <w:color w:val="000000" w:themeColor="text1"/>
          </w:rPr>
          <m:t>P=</m:t>
        </m:r>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101.325(293-0.0065</m:t>
            </m:r>
            <m:d>
              <m:dPr>
                <m:ctrlPr>
                  <w:rPr>
                    <w:rFonts w:ascii="Cambria Math" w:eastAsia="Times New Roman" w:hAnsi="Cambria Math" w:cstheme="minorHAnsi"/>
                    <w:color w:val="000000" w:themeColor="text1"/>
                  </w:rPr>
                </m:ctrlPr>
              </m:dPr>
              <m:e>
                <m:r>
                  <w:rPr>
                    <w:rFonts w:ascii="Cambria Math" w:eastAsia="Times New Roman" w:hAnsi="Cambria Math" w:cstheme="minorHAnsi"/>
                    <w:color w:val="000000" w:themeColor="text1"/>
                  </w:rPr>
                  <m:t>h</m:t>
                </m:r>
              </m:e>
            </m:d>
            <m:r>
              <w:rPr>
                <w:rFonts w:ascii="Cambria Math" w:eastAsia="Times New Roman" w:hAnsi="Cambria Math" w:cstheme="minorHAnsi"/>
                <w:color w:val="000000" w:themeColor="text1"/>
              </w:rPr>
              <m:t>)</m:t>
            </m:r>
          </m:e>
          <m:sup>
            <m:r>
              <w:rPr>
                <w:rFonts w:ascii="Cambria Math" w:eastAsia="Times New Roman" w:hAnsi="Cambria Math" w:cstheme="minorHAnsi"/>
                <w:color w:val="000000" w:themeColor="text1"/>
              </w:rPr>
              <m:t>5.25588</m:t>
            </m:r>
          </m:sup>
        </m:sSup>
      </m:oMath>
    </w:p>
    <w:p w14:paraId="68B61C66" w14:textId="77777777" w:rsidR="00102A77" w:rsidRDefault="00102A77" w:rsidP="00102A77">
      <w:pPr>
        <w:ind w:firstLine="720"/>
        <w:jc w:val="both"/>
        <w:rPr>
          <w:rFonts w:eastAsia="Times New Roman" w:cstheme="minorHAnsi"/>
          <w:color w:val="000000" w:themeColor="text1"/>
        </w:rPr>
      </w:pPr>
      <w:r w:rsidRPr="000F2EF7">
        <w:rPr>
          <w:rFonts w:eastAsia="Times New Roman" w:cstheme="minorHAnsi"/>
          <w:color w:val="000000" w:themeColor="text1"/>
        </w:rPr>
        <w:t>Where</w:t>
      </w:r>
      <w:r>
        <w:rPr>
          <w:rFonts w:eastAsia="Times New Roman" w:cstheme="minorHAnsi"/>
          <w:color w:val="000000" w:themeColor="text1"/>
        </w:rPr>
        <w:t>:</w:t>
      </w:r>
    </w:p>
    <w:p w14:paraId="2D6C60E1" w14:textId="77777777" w:rsidR="00102A77" w:rsidRPr="000F2EF7" w:rsidRDefault="00102A77" w:rsidP="00102A77">
      <w:pPr>
        <w:pStyle w:val="ListParagraph"/>
        <w:numPr>
          <w:ilvl w:val="0"/>
          <w:numId w:val="5"/>
        </w:numPr>
        <w:ind w:left="1755"/>
        <w:jc w:val="both"/>
        <w:rPr>
          <w:rFonts w:eastAsia="Times New Roman" w:cstheme="minorHAnsi"/>
          <w:color w:val="000000" w:themeColor="text1"/>
        </w:rPr>
      </w:pPr>
      <w:r w:rsidRPr="000F2EF7">
        <w:rPr>
          <w:rFonts w:eastAsia="Times New Roman" w:cstheme="minorHAnsi"/>
          <w:color w:val="000000" w:themeColor="text1"/>
        </w:rPr>
        <w:t>h is the altitude above sea level in meters (m)</w:t>
      </w:r>
    </w:p>
    <w:p w14:paraId="31CD59D4" w14:textId="4DD55758" w:rsidR="00102A77" w:rsidRPr="00DB0A6C" w:rsidRDefault="00102A77" w:rsidP="00102A77">
      <w:pPr>
        <w:pStyle w:val="ListParagraph"/>
        <w:numPr>
          <w:ilvl w:val="3"/>
          <w:numId w:val="1"/>
        </w:numPr>
        <w:ind w:left="2430"/>
        <w:jc w:val="both"/>
        <w:rPr>
          <w:rFonts w:eastAsia="Times New Roman" w:cstheme="minorHAnsi"/>
          <w:color w:val="000000" w:themeColor="text1"/>
        </w:rPr>
      </w:pPr>
      <w:r>
        <w:rPr>
          <w:rFonts w:eastAsia="Times New Roman" w:cstheme="minorHAnsi"/>
          <w:color w:val="000000" w:themeColor="text1"/>
        </w:rPr>
        <w:t>For Central Malawi, the average altitude above sea level (h) is</w:t>
      </w:r>
      <w:r w:rsidRPr="009F0362">
        <w:rPr>
          <w:rFonts w:eastAsia="Times New Roman" w:cstheme="minorHAnsi"/>
          <w:color w:val="000000" w:themeColor="text1"/>
        </w:rPr>
        <w:t xml:space="preserve"> </w:t>
      </w:r>
      <w:r w:rsidRPr="009F0362">
        <w:rPr>
          <w:rFonts w:ascii="Calibri" w:eastAsia="Times New Roman" w:hAnsi="Calibri" w:cs="Calibri"/>
          <w:color w:val="000000"/>
          <w:lang w:eastAsia="en-GB"/>
        </w:rPr>
        <w:t>948.1944444</w:t>
      </w:r>
      <w:r>
        <w:rPr>
          <w:rFonts w:ascii="Calibri" w:eastAsia="Times New Roman" w:hAnsi="Calibri" w:cs="Calibri"/>
          <w:color w:val="000000"/>
          <w:lang w:eastAsia="en-GB"/>
        </w:rPr>
        <w:t>m (</w:t>
      </w:r>
      <w:r w:rsidR="00E4376A">
        <w:rPr>
          <w:rFonts w:ascii="Calibri" w:eastAsia="Times New Roman" w:hAnsi="Calibri" w:cs="Calibri"/>
          <w:color w:val="000000"/>
          <w:lang w:eastAsia="en-GB"/>
        </w:rPr>
        <w:t xml:space="preserve">determined using data from </w:t>
      </w:r>
      <w:proofErr w:type="spellStart"/>
      <w:r w:rsidR="00E4376A">
        <w:rPr>
          <w:rFonts w:ascii="Calibri" w:eastAsia="Times New Roman" w:hAnsi="Calibri" w:cs="Calibri"/>
          <w:color w:val="000000"/>
          <w:lang w:eastAsia="en-GB"/>
        </w:rPr>
        <w:t>JISAO</w:t>
      </w:r>
      <w:proofErr w:type="spellEnd"/>
      <w:r w:rsidR="00E4376A">
        <w:rPr>
          <w:rFonts w:ascii="Calibri" w:eastAsia="Times New Roman" w:hAnsi="Calibri" w:cs="Calibri"/>
          <w:color w:val="000000"/>
          <w:lang w:eastAsia="en-GB"/>
        </w:rPr>
        <w:t xml:space="preserve"> </w:t>
      </w:r>
      <w:r w:rsidR="00E4376A">
        <w:rPr>
          <w:rFonts w:ascii="Calibri" w:eastAsia="Times New Roman" w:hAnsi="Calibri" w:cs="Calibri"/>
          <w:color w:val="000000"/>
          <w:lang w:eastAsia="en-GB"/>
        </w:rPr>
        <w:fldChar w:fldCharType="begin"/>
      </w:r>
      <w:r w:rsidR="00E4376A">
        <w:rPr>
          <w:rFonts w:ascii="Calibri" w:eastAsia="Times New Roman" w:hAnsi="Calibri" w:cs="Calibri"/>
          <w:color w:val="000000"/>
          <w:lang w:eastAsia="en-GB"/>
        </w:rPr>
        <w:instrText xml:space="preserve"> ADDIN EN.CITE &lt;EndNote&gt;&lt;Cite ExcludeAuth="1"&gt;&lt;Author&gt;JISAO&lt;/Author&gt;&lt;Year&gt;2014&lt;/Year&gt;&lt;IDText&gt;Elevation data in netCDF. 0.25-degree latitude-longitude resolution elevation (TBASE).&lt;/IDText&gt;&lt;DisplayText&gt;(2014)&lt;/DisplayText&gt;&lt;record&gt;&lt;dates&gt;&lt;pub-dates&gt;&lt;date&gt;05 December 2017&lt;/date&gt;&lt;/pub-dates&gt;&lt;year&gt;2014&lt;/year&gt;&lt;/dates&gt;&lt;urls&gt;&lt;related-urls&gt;&lt;url&gt;http://research.jisao.washington.edu/data_sets/elevation/&lt;/url&gt;&lt;/related-urls&gt;&lt;/urls&gt;&lt;titles&gt;&lt;title&gt;Elevation data in netCDF. 0.25-degree latitude-longitude resolution elevation (TBASE).&lt;/title&gt;&lt;/titles&gt;&lt;contributors&gt;&lt;authors&gt;&lt;author&gt;JISAO&lt;/author&gt;&lt;/authors&gt;&lt;/contributors&gt;&lt;added-date format="utc"&gt;1514988658&lt;/added-date&gt;&lt;ref-type name="Online Database"&gt;45&lt;/ref-type&gt;&lt;rec-number&gt;117&lt;/rec-number&gt;&lt;last-updated-date format="utc"&gt;1541517430&lt;/last-updated-date&gt;&lt;/record&gt;&lt;/Cite&gt;&lt;/EndNote&gt;</w:instrText>
      </w:r>
      <w:r w:rsidR="00E4376A">
        <w:rPr>
          <w:rFonts w:ascii="Calibri" w:eastAsia="Times New Roman" w:hAnsi="Calibri" w:cs="Calibri"/>
          <w:color w:val="000000"/>
          <w:lang w:eastAsia="en-GB"/>
        </w:rPr>
        <w:fldChar w:fldCharType="separate"/>
      </w:r>
      <w:r w:rsidR="00E4376A">
        <w:rPr>
          <w:rFonts w:ascii="Calibri" w:eastAsia="Times New Roman" w:hAnsi="Calibri" w:cs="Calibri"/>
          <w:noProof/>
          <w:color w:val="000000"/>
          <w:lang w:eastAsia="en-GB"/>
        </w:rPr>
        <w:t>(2014)</w:t>
      </w:r>
      <w:r w:rsidR="00E4376A">
        <w:rPr>
          <w:rFonts w:ascii="Calibri" w:eastAsia="Times New Roman" w:hAnsi="Calibri" w:cs="Calibri"/>
          <w:color w:val="000000"/>
          <w:lang w:eastAsia="en-GB"/>
        </w:rPr>
        <w:fldChar w:fldCharType="end"/>
      </w:r>
      <w:r>
        <w:rPr>
          <w:rFonts w:ascii="Calibri" w:eastAsia="Times New Roman" w:hAnsi="Calibri" w:cs="Calibri"/>
          <w:color w:val="000000"/>
          <w:lang w:eastAsia="en-GB"/>
        </w:rPr>
        <w:t xml:space="preserve">) </w:t>
      </w:r>
    </w:p>
    <w:p w14:paraId="2DFBD56F" w14:textId="77777777" w:rsidR="00102A77" w:rsidRPr="0044234D" w:rsidRDefault="00102A77" w:rsidP="00102A77">
      <w:pPr>
        <w:pStyle w:val="ListParagraph"/>
        <w:numPr>
          <w:ilvl w:val="2"/>
          <w:numId w:val="1"/>
        </w:numPr>
        <w:ind w:left="1710"/>
        <w:jc w:val="both"/>
        <w:rPr>
          <w:rFonts w:eastAsia="Times New Roman" w:cstheme="minorHAnsi"/>
          <w:color w:val="000000" w:themeColor="text1"/>
        </w:rPr>
      </w:pPr>
      <m:oMath>
        <m:r>
          <w:rPr>
            <w:rFonts w:ascii="Cambria Math" w:hAnsi="Cambria Math" w:cstheme="minorHAnsi"/>
            <w:color w:val="000000" w:themeColor="text1"/>
          </w:rPr>
          <m:t>ε</m:t>
        </m:r>
      </m:oMath>
      <w:r>
        <w:rPr>
          <w:rFonts w:eastAsia="Times New Roman" w:cstheme="minorHAnsi"/>
          <w:color w:val="000000" w:themeColor="text1"/>
        </w:rPr>
        <w:t xml:space="preserve"> is the ratio molecular weight of water vapour / dry air, </w:t>
      </w:r>
      <m:oMath>
        <m:r>
          <w:rPr>
            <w:rFonts w:ascii="Cambria Math" w:hAnsi="Cambria Math" w:cstheme="minorHAnsi"/>
            <w:color w:val="000000" w:themeColor="text1"/>
          </w:rPr>
          <m:t>ε</m:t>
        </m:r>
      </m:oMath>
      <w:r>
        <w:rPr>
          <w:rFonts w:eastAsia="Times New Roman" w:cstheme="minorHAnsi"/>
          <w:color w:val="000000" w:themeColor="text1"/>
        </w:rPr>
        <w:t xml:space="preserve"> = </w:t>
      </w:r>
      <w:proofErr w:type="gramStart"/>
      <w:r>
        <w:rPr>
          <w:rFonts w:eastAsia="Times New Roman" w:cstheme="minorHAnsi"/>
          <w:color w:val="000000" w:themeColor="text1"/>
        </w:rPr>
        <w:t>0.622</w:t>
      </w:r>
      <w:proofErr w:type="gramEnd"/>
    </w:p>
    <w:p w14:paraId="3137DEBD" w14:textId="77777777" w:rsidR="00102A77" w:rsidRPr="00F00184" w:rsidRDefault="00102A77" w:rsidP="00102A77">
      <w:pPr>
        <w:pStyle w:val="ListParagraph"/>
        <w:numPr>
          <w:ilvl w:val="2"/>
          <w:numId w:val="1"/>
        </w:numPr>
        <w:ind w:left="1710"/>
        <w:jc w:val="both"/>
        <w:rPr>
          <w:rFonts w:eastAsia="Times New Roman" w:cstheme="minorHAnsi"/>
          <w:color w:val="000000" w:themeColor="text1"/>
        </w:rPr>
      </w:pPr>
      <m:oMath>
        <m:r>
          <w:rPr>
            <w:rFonts w:ascii="Cambria Math" w:hAnsi="Cambria Math" w:cstheme="minorHAnsi"/>
            <w:color w:val="000000" w:themeColor="text1"/>
          </w:rPr>
          <m:t>λ</m:t>
        </m:r>
      </m:oMath>
      <w:r>
        <w:rPr>
          <w:rFonts w:eastAsia="Times New Roman" w:cstheme="minorHAnsi"/>
          <w:color w:val="000000" w:themeColor="text1"/>
        </w:rPr>
        <w:t xml:space="preserve"> is the latent heat of vaporization, </w:t>
      </w:r>
      <m:oMath>
        <m:r>
          <w:rPr>
            <w:rFonts w:ascii="Cambria Math" w:hAnsi="Cambria Math" w:cstheme="minorHAnsi"/>
            <w:color w:val="000000" w:themeColor="text1"/>
          </w:rPr>
          <m:t>λ</m:t>
        </m:r>
      </m:oMath>
      <w:r>
        <w:rPr>
          <w:rFonts w:eastAsia="Times New Roman" w:cstheme="minorHAnsi"/>
          <w:color w:val="000000" w:themeColor="text1"/>
        </w:rPr>
        <w:t xml:space="preserve"> = 2.45 MJ kg</w:t>
      </w:r>
      <w:r w:rsidRPr="0044234D">
        <w:rPr>
          <w:rFonts w:eastAsia="Times New Roman" w:cstheme="minorHAnsi"/>
          <w:color w:val="000000" w:themeColor="text1"/>
          <w:vertAlign w:val="superscript"/>
        </w:rPr>
        <w:t>-</w:t>
      </w:r>
      <w:proofErr w:type="gramStart"/>
      <w:r w:rsidRPr="0044234D">
        <w:rPr>
          <w:rFonts w:eastAsia="Times New Roman" w:cstheme="minorHAnsi"/>
          <w:color w:val="000000" w:themeColor="text1"/>
          <w:vertAlign w:val="superscript"/>
        </w:rPr>
        <w:t>1</w:t>
      </w:r>
      <w:proofErr w:type="gramEnd"/>
    </w:p>
    <w:p w14:paraId="4768C337" w14:textId="77777777" w:rsidR="00102A77" w:rsidRPr="002C184D" w:rsidRDefault="00102A77" w:rsidP="00102A77">
      <w:pPr>
        <w:jc w:val="both"/>
        <w:rPr>
          <w:rFonts w:eastAsia="Times New Roman" w:cstheme="minorHAnsi"/>
          <w:color w:val="000000" w:themeColor="text1"/>
          <w:lang w:eastAsia="en-GB"/>
        </w:rPr>
      </w:pPr>
    </w:p>
    <w:p w14:paraId="0FA86523" w14:textId="77777777" w:rsidR="00125E4F" w:rsidRDefault="00125E4F" w:rsidP="000821D0"/>
    <w:p w14:paraId="31EC9207" w14:textId="77777777" w:rsidR="00F1119F" w:rsidRDefault="00F1119F" w:rsidP="00F1119F">
      <w:pPr>
        <w:keepNext/>
      </w:pPr>
    </w:p>
    <w:p w14:paraId="5BAAEE5C" w14:textId="77777777" w:rsidR="001336F4" w:rsidRDefault="001336F4" w:rsidP="001336F4">
      <w:pPr>
        <w:rPr>
          <w:lang w:val="en-US"/>
        </w:rPr>
      </w:pPr>
    </w:p>
    <w:p w14:paraId="478714C4" w14:textId="77777777" w:rsidR="001336F4" w:rsidRDefault="001336F4" w:rsidP="001336F4">
      <w:pPr>
        <w:rPr>
          <w:lang w:val="en-US"/>
        </w:rPr>
      </w:pPr>
    </w:p>
    <w:p w14:paraId="243478C6" w14:textId="77777777" w:rsidR="00EA3A51" w:rsidRDefault="00EA3A51">
      <w:pPr>
        <w:rPr>
          <w:rFonts w:asciiTheme="majorHAnsi" w:eastAsiaTheme="majorEastAsia" w:hAnsiTheme="majorHAnsi" w:cstheme="majorBidi"/>
          <w:color w:val="2F5496" w:themeColor="accent1" w:themeShade="BF"/>
          <w:sz w:val="32"/>
          <w:szCs w:val="32"/>
          <w:lang w:val="en-US"/>
        </w:rPr>
      </w:pPr>
      <w:r>
        <w:br w:type="page"/>
      </w:r>
    </w:p>
    <w:p w14:paraId="0C0A080B" w14:textId="77777777" w:rsidR="003C540D" w:rsidRDefault="003C540D" w:rsidP="0051314C">
      <w:pPr>
        <w:pStyle w:val="Heading2"/>
      </w:pPr>
      <w:r>
        <w:lastRenderedPageBreak/>
        <w:t>References</w:t>
      </w:r>
    </w:p>
    <w:p w14:paraId="73F56D7F" w14:textId="77777777" w:rsidR="00E4376A" w:rsidRPr="00E4376A" w:rsidRDefault="003C540D" w:rsidP="00E4376A">
      <w:pPr>
        <w:pStyle w:val="EndNoteBibliography"/>
        <w:spacing w:after="0"/>
        <w:ind w:left="720" w:hanging="720"/>
        <w:rPr>
          <w:i/>
        </w:rPr>
      </w:pPr>
      <w:r>
        <w:fldChar w:fldCharType="begin"/>
      </w:r>
      <w:r>
        <w:instrText xml:space="preserve"> ADDIN EN.REFLIST </w:instrText>
      </w:r>
      <w:r>
        <w:fldChar w:fldCharType="separate"/>
      </w:r>
      <w:r w:rsidR="00E4376A" w:rsidRPr="00E4376A">
        <w:t xml:space="preserve">ALLEN, R. G., PEREIRA, L. S., RAES, D. &amp; SMITH, M. 1998a. FAO Penman-Monteith Equation. </w:t>
      </w:r>
      <w:r w:rsidR="00E4376A" w:rsidRPr="00E4376A">
        <w:rPr>
          <w:i/>
        </w:rPr>
        <w:t>Crop evapotranspiration - Guidelines for computing crop water requirements.</w:t>
      </w:r>
    </w:p>
    <w:p w14:paraId="7436BB6E" w14:textId="77777777" w:rsidR="00E4376A" w:rsidRPr="00E4376A" w:rsidRDefault="00E4376A" w:rsidP="00E4376A">
      <w:pPr>
        <w:pStyle w:val="EndNoteBibliography"/>
        <w:spacing w:after="0"/>
        <w:ind w:left="720" w:hanging="720"/>
      </w:pPr>
      <w:r w:rsidRPr="00E4376A">
        <w:t xml:space="preserve">ALLEN, R. G., PEREIRA, L. S., RAES, D. &amp; SMITH, M. 1998b. Meteorological Data. </w:t>
      </w:r>
      <w:r w:rsidRPr="00E4376A">
        <w:rPr>
          <w:i/>
        </w:rPr>
        <w:t>Crop evapotranspiration - Guidelines for computing crop water requirements.</w:t>
      </w:r>
      <w:r w:rsidRPr="00E4376A">
        <w:t xml:space="preserve"> Rome: FAO.</w:t>
      </w:r>
    </w:p>
    <w:p w14:paraId="0897EDA2" w14:textId="6221C4E9" w:rsidR="00E4376A" w:rsidRPr="00E4376A" w:rsidRDefault="00E4376A" w:rsidP="00E4376A">
      <w:pPr>
        <w:pStyle w:val="EndNoteBibliography"/>
        <w:spacing w:after="0"/>
        <w:ind w:left="720" w:hanging="720"/>
      </w:pPr>
      <w:r w:rsidRPr="00E4376A">
        <w:t xml:space="preserve">CCCMA. 2017. </w:t>
      </w:r>
      <w:r w:rsidRPr="00E4376A">
        <w:rPr>
          <w:i/>
        </w:rPr>
        <w:t xml:space="preserve">Canadian Regional Climate Model Output </w:t>
      </w:r>
      <w:r w:rsidRPr="00E4376A">
        <w:t xml:space="preserve">[Online]. Government of Canada. Available: </w:t>
      </w:r>
      <w:hyperlink r:id="rId15" w:history="1">
        <w:r w:rsidRPr="00E4376A">
          <w:rPr>
            <w:rStyle w:val="Hyperlink"/>
          </w:rPr>
          <w:t>http://climate-modelling.canada.ca/climatemodeldata/canrcm/CanRCM4/index.shtml</w:t>
        </w:r>
      </w:hyperlink>
      <w:r w:rsidRPr="00E4376A">
        <w:t xml:space="preserve"> [Accessed 26 June 2017].</w:t>
      </w:r>
    </w:p>
    <w:p w14:paraId="31030DE5" w14:textId="77777777" w:rsidR="00E4376A" w:rsidRPr="00E4376A" w:rsidRDefault="00E4376A" w:rsidP="00E4376A">
      <w:pPr>
        <w:pStyle w:val="EndNoteBibliography"/>
        <w:ind w:left="720" w:hanging="720"/>
      </w:pPr>
      <w:r w:rsidRPr="00E4376A">
        <w:t>CHRISTENSEN, O. B., DREWS, M., CHRISTENSEN, J. H., DETHLOFF, K., KATELSEN, K., HEBESTADT, I. &amp; RINKE, A. 2007. Technical report 06-17. The HIRHAM Regional Climate Model</w:t>
      </w:r>
    </w:p>
    <w:p w14:paraId="6A125E44" w14:textId="77777777" w:rsidR="00E4376A" w:rsidRPr="00E4376A" w:rsidRDefault="00E4376A" w:rsidP="00E4376A">
      <w:pPr>
        <w:pStyle w:val="EndNoteBibliography"/>
        <w:spacing w:after="0"/>
      </w:pPr>
      <w:r w:rsidRPr="00E4376A">
        <w:t>Version 5 (β). Copenhagen.</w:t>
      </w:r>
    </w:p>
    <w:p w14:paraId="40E0ACFE" w14:textId="46EE9B84" w:rsidR="00E4376A" w:rsidRPr="00E4376A" w:rsidRDefault="00E4376A" w:rsidP="00E4376A">
      <w:pPr>
        <w:pStyle w:val="EndNoteBibliography"/>
        <w:spacing w:after="0"/>
        <w:ind w:left="720" w:hanging="720"/>
      </w:pPr>
      <w:r w:rsidRPr="00E4376A">
        <w:t xml:space="preserve">COSMO. 2017. </w:t>
      </w:r>
      <w:r w:rsidRPr="00E4376A">
        <w:rPr>
          <w:i/>
        </w:rPr>
        <w:t xml:space="preserve">Core Documentation of the COSMO-model </w:t>
      </w:r>
      <w:r w:rsidRPr="00E4376A">
        <w:t xml:space="preserve">[Online]. Available: </w:t>
      </w:r>
      <w:hyperlink r:id="rId16" w:anchor="p1" w:history="1">
        <w:r w:rsidRPr="00E4376A">
          <w:rPr>
            <w:rStyle w:val="Hyperlink"/>
          </w:rPr>
          <w:t>http://www.cosmo-model.org/content/model/documentation/core/default.htm#p1</w:t>
        </w:r>
      </w:hyperlink>
      <w:r w:rsidRPr="00E4376A">
        <w:t xml:space="preserve"> [Accessed 20 October 2017].</w:t>
      </w:r>
    </w:p>
    <w:p w14:paraId="303EC63B" w14:textId="388F6103" w:rsidR="00E4376A" w:rsidRPr="00E4376A" w:rsidRDefault="00E4376A" w:rsidP="00E4376A">
      <w:pPr>
        <w:pStyle w:val="EndNoteBibliography"/>
        <w:spacing w:after="0"/>
        <w:ind w:left="720" w:hanging="720"/>
      </w:pPr>
      <w:r w:rsidRPr="00E4376A">
        <w:t xml:space="preserve">ESGF. 2017. </w:t>
      </w:r>
      <w:r w:rsidRPr="00E4376A">
        <w:rPr>
          <w:i/>
        </w:rPr>
        <w:t xml:space="preserve">ESGF@LiU/CORDEX </w:t>
      </w:r>
      <w:r w:rsidRPr="00E4376A">
        <w:t xml:space="preserve">[Online]. Available: </w:t>
      </w:r>
      <w:hyperlink r:id="rId17" w:history="1">
        <w:r w:rsidRPr="00E4376A">
          <w:rPr>
            <w:rStyle w:val="Hyperlink"/>
          </w:rPr>
          <w:t>https://esg-dn1.nsc.liu.se/projects/cordex/</w:t>
        </w:r>
      </w:hyperlink>
      <w:r w:rsidRPr="00E4376A">
        <w:t xml:space="preserve"> [Accessed 26 June 2017].</w:t>
      </w:r>
    </w:p>
    <w:p w14:paraId="6ADB47BD" w14:textId="77777777" w:rsidR="00E4376A" w:rsidRPr="00E4376A" w:rsidRDefault="00E4376A" w:rsidP="00E4376A">
      <w:pPr>
        <w:pStyle w:val="EndNoteBibliography"/>
        <w:spacing w:after="0"/>
        <w:ind w:left="720" w:hanging="720"/>
      </w:pPr>
      <w:r w:rsidRPr="00E4376A">
        <w:t xml:space="preserve">HARRIS, I., JONES, P. D., OSBORN, T. J. &amp; LISTER, D. H. 2014. Updated high-resolution grids of monthly climatic observations - the CRU TS3.10 Dataset. </w:t>
      </w:r>
      <w:r w:rsidRPr="00E4376A">
        <w:rPr>
          <w:i/>
        </w:rPr>
        <w:t>International Journal of Climatology,</w:t>
      </w:r>
      <w:r w:rsidRPr="00E4376A">
        <w:t xml:space="preserve"> 34</w:t>
      </w:r>
      <w:r w:rsidRPr="00E4376A">
        <w:rPr>
          <w:b/>
        </w:rPr>
        <w:t>,</w:t>
      </w:r>
      <w:r w:rsidRPr="00E4376A">
        <w:t xml:space="preserve"> 623-642.</w:t>
      </w:r>
    </w:p>
    <w:p w14:paraId="6E1D751D" w14:textId="77777777" w:rsidR="00E4376A" w:rsidRPr="00E4376A" w:rsidRDefault="00E4376A" w:rsidP="00E4376A">
      <w:pPr>
        <w:pStyle w:val="EndNoteBibliography"/>
        <w:ind w:left="720" w:hanging="720"/>
      </w:pPr>
      <w:r w:rsidRPr="00E4376A">
        <w:t>JACOB, D., ELIZALDE, A., HAENSLER, A., HAGEMANN, S., KUMAR, P., PODZUN, R., RECHID, D., REMEDIO, A. R., SAEED, F., SIECK, K., TEICHMANN, C. &amp; WILHELM, C. 2012. Assessing the</w:t>
      </w:r>
    </w:p>
    <w:p w14:paraId="0002BC46" w14:textId="77777777" w:rsidR="00E4376A" w:rsidRPr="00E4376A" w:rsidRDefault="00E4376A" w:rsidP="00E4376A">
      <w:pPr>
        <w:pStyle w:val="EndNoteBibliography"/>
      </w:pPr>
      <w:r w:rsidRPr="00E4376A">
        <w:t>Transferability of the Regional Climate Model REMO to Different Coordinated</w:t>
      </w:r>
    </w:p>
    <w:p w14:paraId="795FE6DE" w14:textId="77777777" w:rsidR="00E4376A" w:rsidRPr="00E4376A" w:rsidRDefault="00E4376A" w:rsidP="00E4376A">
      <w:pPr>
        <w:pStyle w:val="EndNoteBibliography"/>
        <w:spacing w:after="0"/>
      </w:pPr>
      <w:r w:rsidRPr="00E4376A">
        <w:t xml:space="preserve">Regional Climate Downscaling Experiment (CORDEX) Regions. </w:t>
      </w:r>
      <w:r w:rsidRPr="00E4376A">
        <w:rPr>
          <w:i/>
        </w:rPr>
        <w:t>Atmosphere,</w:t>
      </w:r>
      <w:r w:rsidRPr="00E4376A">
        <w:t xml:space="preserve"> 3</w:t>
      </w:r>
      <w:r w:rsidRPr="00E4376A">
        <w:rPr>
          <w:b/>
        </w:rPr>
        <w:t>,</w:t>
      </w:r>
      <w:r w:rsidRPr="00E4376A">
        <w:t xml:space="preserve"> 181-199.</w:t>
      </w:r>
    </w:p>
    <w:p w14:paraId="087C1192" w14:textId="77777777" w:rsidR="00E4376A" w:rsidRPr="00E4376A" w:rsidRDefault="00E4376A" w:rsidP="00E4376A">
      <w:pPr>
        <w:pStyle w:val="EndNoteBibliography"/>
        <w:spacing w:after="0"/>
        <w:ind w:left="720" w:hanging="720"/>
      </w:pPr>
      <w:r w:rsidRPr="00E4376A">
        <w:t>JISAO 2014. Elevation data in netCDF. 0.25-degree latitude-longitude resolution elevation (TBASE).</w:t>
      </w:r>
    </w:p>
    <w:p w14:paraId="75E86A91" w14:textId="77777777" w:rsidR="00E4376A" w:rsidRPr="00E4376A" w:rsidRDefault="00E4376A" w:rsidP="00E4376A">
      <w:pPr>
        <w:pStyle w:val="EndNoteBibliography"/>
        <w:spacing w:after="0"/>
        <w:ind w:left="720" w:hanging="720"/>
      </w:pPr>
      <w:r w:rsidRPr="00E4376A">
        <w:t xml:space="preserve">NGONGONDO, C., XU, C.-Y., TALLAKSEN, L. M. &amp; ALEMAW, B. 2012. Evolution of the FAO Penman-Monthith, Preistley-Taylor and Hargreaves models for estimating reference evapotranspiration in southern Malawi. </w:t>
      </w:r>
      <w:r w:rsidRPr="00E4376A">
        <w:rPr>
          <w:i/>
        </w:rPr>
        <w:t>Hydrology Research,</w:t>
      </w:r>
      <w:r w:rsidRPr="00E4376A">
        <w:t xml:space="preserve"> 44</w:t>
      </w:r>
      <w:r w:rsidRPr="00E4376A">
        <w:rPr>
          <w:b/>
        </w:rPr>
        <w:t>,</w:t>
      </w:r>
      <w:r w:rsidRPr="00E4376A">
        <w:t xml:space="preserve"> 706-722.</w:t>
      </w:r>
    </w:p>
    <w:p w14:paraId="5F2529E6" w14:textId="77777777" w:rsidR="00E4376A" w:rsidRPr="00E4376A" w:rsidRDefault="00E4376A" w:rsidP="00E4376A">
      <w:pPr>
        <w:pStyle w:val="EndNoteBibliography"/>
        <w:ind w:left="720" w:hanging="720"/>
      </w:pPr>
      <w:r w:rsidRPr="00E4376A">
        <w:t>SAMUELSSON, P., GOLLVIK, S., JANSSON, C., KUPIAINEN, M., KOURZENEVA, E. &amp; JAN  VAN DE BERG, W. 2015. The surface processes of the Rossby Centre</w:t>
      </w:r>
    </w:p>
    <w:p w14:paraId="43B2D31F" w14:textId="77777777" w:rsidR="00E4376A" w:rsidRPr="00E4376A" w:rsidRDefault="00E4376A" w:rsidP="00E4376A">
      <w:pPr>
        <w:pStyle w:val="EndNoteBibliography"/>
        <w:spacing w:after="0"/>
      </w:pPr>
      <w:r w:rsidRPr="00E4376A">
        <w:t>regional atmospheric climate model (RCA4). Norrköping, Sweden.</w:t>
      </w:r>
    </w:p>
    <w:p w14:paraId="4068FBED" w14:textId="77777777" w:rsidR="00E4376A" w:rsidRPr="00E4376A" w:rsidRDefault="00E4376A" w:rsidP="00E4376A">
      <w:pPr>
        <w:pStyle w:val="EndNoteBibliography"/>
        <w:spacing w:after="0"/>
        <w:ind w:left="720" w:hanging="720"/>
      </w:pPr>
      <w:r w:rsidRPr="00E4376A">
        <w:t>SCHNEIDER, U., BECKER, A., FINGER, P., MEYER-CHRISTOFFER, A., RUDOLF, B. &amp; ZIESE, M. 2015. GPCC Full Data Reanalysis Version 7.0 at 1.0 °: Monthly Land-Surface Precipitation from Rain-Gauges built on GTS-based and Historic Data.</w:t>
      </w:r>
    </w:p>
    <w:p w14:paraId="01DF69C7" w14:textId="77777777" w:rsidR="00E4376A" w:rsidRPr="00E4376A" w:rsidRDefault="00E4376A" w:rsidP="00E4376A">
      <w:pPr>
        <w:pStyle w:val="EndNoteBibliography"/>
        <w:spacing w:after="0"/>
        <w:ind w:left="720" w:hanging="720"/>
      </w:pPr>
      <w:r w:rsidRPr="00E4376A">
        <w:t xml:space="preserve">SCINOCCA, J. F., KHARIN, V. V., JIAO, Y., QIAN, M. W., LAZARE, M., SOLHEIM, L., FLATO, G. M., BINER, S., DESGAGNE, M. &amp; DUGAS, B. 2016. Coordinated Global and Regional Climate Modeling. </w:t>
      </w:r>
      <w:r w:rsidRPr="00E4376A">
        <w:rPr>
          <w:i/>
        </w:rPr>
        <w:t>Journal of Climate,</w:t>
      </w:r>
      <w:r w:rsidRPr="00E4376A">
        <w:t xml:space="preserve"> 29</w:t>
      </w:r>
      <w:r w:rsidRPr="00E4376A">
        <w:rPr>
          <w:b/>
        </w:rPr>
        <w:t>,</w:t>
      </w:r>
      <w:r w:rsidRPr="00E4376A">
        <w:t xml:space="preserve"> 17-35.</w:t>
      </w:r>
    </w:p>
    <w:p w14:paraId="56410DB1" w14:textId="77777777" w:rsidR="00E4376A" w:rsidRPr="00E4376A" w:rsidRDefault="00E4376A" w:rsidP="00E4376A">
      <w:pPr>
        <w:pStyle w:val="EndNoteBibliography"/>
        <w:spacing w:after="0"/>
        <w:ind w:left="720" w:hanging="720"/>
      </w:pPr>
      <w:r w:rsidRPr="00E4376A">
        <w:t>VAN MEIJGAARD, E., VAN ULFT, L. H., VAN DE BERG, W. J., BOSVELD, F. C., VAN DEN HURK, B. J. J. M., LENDERINK, G. &amp; SIEBESMA, A. P. 2008. Technical report ; TR - 302. The KNMI regional atmospheric climate model RACMO version 2.1. De Bilt.</w:t>
      </w:r>
    </w:p>
    <w:p w14:paraId="162FA078" w14:textId="77777777" w:rsidR="00E4376A" w:rsidRPr="00E4376A" w:rsidRDefault="00E4376A" w:rsidP="00E4376A">
      <w:pPr>
        <w:pStyle w:val="EndNoteBibliography"/>
        <w:spacing w:after="0"/>
        <w:ind w:left="720" w:hanging="720"/>
      </w:pPr>
      <w:r w:rsidRPr="00E4376A">
        <w:t xml:space="preserve">WANG, Y.-M., NAMAONA, W., GLADDEN, L. A., TRAORE, S. &amp; DENG, L.-T. 2011. Comparative study on estimating reference evapotranspiration under limited climate data condition in Malawi. </w:t>
      </w:r>
      <w:r w:rsidRPr="00E4376A">
        <w:rPr>
          <w:i/>
        </w:rPr>
        <w:t>International Journal of the Physical Sciences,</w:t>
      </w:r>
      <w:r w:rsidRPr="00E4376A">
        <w:t xml:space="preserve"> 6</w:t>
      </w:r>
      <w:r w:rsidRPr="00E4376A">
        <w:rPr>
          <w:b/>
        </w:rPr>
        <w:t>,</w:t>
      </w:r>
      <w:r w:rsidRPr="00E4376A">
        <w:t xml:space="preserve"> 2239-2248.</w:t>
      </w:r>
    </w:p>
    <w:p w14:paraId="1699E29E" w14:textId="1BF8B339" w:rsidR="00E4376A" w:rsidRPr="00E4376A" w:rsidRDefault="00E4376A" w:rsidP="00E4376A">
      <w:pPr>
        <w:pStyle w:val="EndNoteBibliography"/>
        <w:ind w:left="720" w:hanging="720"/>
      </w:pPr>
      <w:r w:rsidRPr="00E4376A">
        <w:t xml:space="preserve">WILLMOTT, C. J. &amp; MATSUURA, K. 2001. </w:t>
      </w:r>
      <w:r w:rsidRPr="00E4376A">
        <w:rPr>
          <w:i/>
        </w:rPr>
        <w:t xml:space="preserve">Terrestrial Air Temperature and Precipitation: Monthly and Annual Time Series (1950-1999) </w:t>
      </w:r>
      <w:r w:rsidRPr="00E4376A">
        <w:t xml:space="preserve">[Online]. Available: </w:t>
      </w:r>
      <w:hyperlink r:id="rId18" w:history="1">
        <w:r w:rsidRPr="00E4376A">
          <w:rPr>
            <w:rStyle w:val="Hyperlink"/>
          </w:rPr>
          <w:t>http://climate.geog.udel.edu/~climate/html_pages/README.ghcn_ts2.html</w:t>
        </w:r>
      </w:hyperlink>
      <w:r w:rsidRPr="00E4376A">
        <w:t>. [Accessed 30 August 2017].</w:t>
      </w:r>
    </w:p>
    <w:p w14:paraId="44627089" w14:textId="7B8ACAFA" w:rsidR="003C540D" w:rsidRDefault="003C540D">
      <w:r>
        <w:fldChar w:fldCharType="end"/>
      </w:r>
    </w:p>
    <w:sectPr w:rsidR="003C540D" w:rsidSect="006177CC">
      <w:headerReference w:type="default" r:id="rId19"/>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ECC8" w14:textId="77777777" w:rsidR="00527A02" w:rsidRDefault="00527A02" w:rsidP="006177CC">
      <w:pPr>
        <w:spacing w:after="0" w:line="240" w:lineRule="auto"/>
      </w:pPr>
      <w:r>
        <w:separator/>
      </w:r>
    </w:p>
  </w:endnote>
  <w:endnote w:type="continuationSeparator" w:id="0">
    <w:p w14:paraId="0B9F3D31" w14:textId="77777777" w:rsidR="00527A02" w:rsidRDefault="00527A02" w:rsidP="0061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5A59F" w14:textId="77777777" w:rsidR="00527A02" w:rsidRDefault="00527A02" w:rsidP="006177CC">
      <w:pPr>
        <w:spacing w:after="0" w:line="240" w:lineRule="auto"/>
      </w:pPr>
      <w:r>
        <w:separator/>
      </w:r>
    </w:p>
  </w:footnote>
  <w:footnote w:type="continuationSeparator" w:id="0">
    <w:p w14:paraId="15C3784C" w14:textId="77777777" w:rsidR="00527A02" w:rsidRDefault="00527A02" w:rsidP="0061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3D690" w14:textId="77777777" w:rsidR="00687FCF" w:rsidRDefault="00687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7C0"/>
    <w:multiLevelType w:val="hybridMultilevel"/>
    <w:tmpl w:val="739491D2"/>
    <w:lvl w:ilvl="0" w:tplc="DC8A269E">
      <w:start w:val="1"/>
      <w:numFmt w:val="decimal"/>
      <w:pStyle w:val="Heading3"/>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37F8F"/>
    <w:multiLevelType w:val="hybridMultilevel"/>
    <w:tmpl w:val="E9D8C5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D6126AE"/>
    <w:multiLevelType w:val="hybridMultilevel"/>
    <w:tmpl w:val="458EBD60"/>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3" w15:restartNumberingAfterBreak="0">
    <w:nsid w:val="2F186B3E"/>
    <w:multiLevelType w:val="hybridMultilevel"/>
    <w:tmpl w:val="E780D1C2"/>
    <w:lvl w:ilvl="0" w:tplc="08090005">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361B5827"/>
    <w:multiLevelType w:val="hybridMultilevel"/>
    <w:tmpl w:val="36C446DE"/>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73D9202D"/>
    <w:multiLevelType w:val="hybridMultilevel"/>
    <w:tmpl w:val="CF86F774"/>
    <w:lvl w:ilvl="0" w:tplc="08090001">
      <w:start w:val="1"/>
      <w:numFmt w:val="bullet"/>
      <w:lvlText w:val=""/>
      <w:lvlJc w:val="left"/>
      <w:pPr>
        <w:ind w:left="720" w:hanging="360"/>
      </w:pPr>
      <w:rPr>
        <w:rFonts w:ascii="Symbol" w:hAnsi="Symbol" w:hint="default"/>
      </w:rPr>
    </w:lvl>
    <w:lvl w:ilvl="1" w:tplc="AD285E4A">
      <w:start w:val="1"/>
      <w:numFmt w:val="bullet"/>
      <w:lvlText w:val="-"/>
      <w:lvlJc w:val="left"/>
      <w:pPr>
        <w:ind w:left="1440" w:hanging="36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E3DB0"/>
    <w:multiLevelType w:val="hybridMultilevel"/>
    <w:tmpl w:val="8390AA86"/>
    <w:lvl w:ilvl="0" w:tplc="4EF20D5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a Thompson">
    <w15:presenceInfo w15:providerId="Windows Live" w15:userId="0603d79cc5d79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C540D"/>
    <w:rsid w:val="00004E45"/>
    <w:rsid w:val="000821D0"/>
    <w:rsid w:val="000826E7"/>
    <w:rsid w:val="000B457F"/>
    <w:rsid w:val="00102A77"/>
    <w:rsid w:val="001113CE"/>
    <w:rsid w:val="0011590E"/>
    <w:rsid w:val="00125E4F"/>
    <w:rsid w:val="00133178"/>
    <w:rsid w:val="001336F4"/>
    <w:rsid w:val="00145A5D"/>
    <w:rsid w:val="00153C72"/>
    <w:rsid w:val="001B0B2E"/>
    <w:rsid w:val="001C0475"/>
    <w:rsid w:val="002240A7"/>
    <w:rsid w:val="00226693"/>
    <w:rsid w:val="002439F4"/>
    <w:rsid w:val="00265593"/>
    <w:rsid w:val="00297DEF"/>
    <w:rsid w:val="002C05A6"/>
    <w:rsid w:val="002C321C"/>
    <w:rsid w:val="00323DB5"/>
    <w:rsid w:val="0035604C"/>
    <w:rsid w:val="003618FB"/>
    <w:rsid w:val="003958A7"/>
    <w:rsid w:val="003A7051"/>
    <w:rsid w:val="003C540D"/>
    <w:rsid w:val="0044343C"/>
    <w:rsid w:val="00461394"/>
    <w:rsid w:val="00466B12"/>
    <w:rsid w:val="004702A6"/>
    <w:rsid w:val="004B3DE2"/>
    <w:rsid w:val="004E5052"/>
    <w:rsid w:val="00510A11"/>
    <w:rsid w:val="0051314C"/>
    <w:rsid w:val="00527A02"/>
    <w:rsid w:val="005331E4"/>
    <w:rsid w:val="0054460A"/>
    <w:rsid w:val="005518E0"/>
    <w:rsid w:val="00553511"/>
    <w:rsid w:val="00556478"/>
    <w:rsid w:val="0055658C"/>
    <w:rsid w:val="00587278"/>
    <w:rsid w:val="005F2814"/>
    <w:rsid w:val="006177CC"/>
    <w:rsid w:val="0062123C"/>
    <w:rsid w:val="006614AC"/>
    <w:rsid w:val="00687FCF"/>
    <w:rsid w:val="006A35B8"/>
    <w:rsid w:val="006A4F62"/>
    <w:rsid w:val="006E02FE"/>
    <w:rsid w:val="00725F2D"/>
    <w:rsid w:val="00734BB1"/>
    <w:rsid w:val="007515B0"/>
    <w:rsid w:val="007B7C0F"/>
    <w:rsid w:val="007C4BB1"/>
    <w:rsid w:val="007D769D"/>
    <w:rsid w:val="0081743F"/>
    <w:rsid w:val="008605B9"/>
    <w:rsid w:val="008707D3"/>
    <w:rsid w:val="00871C17"/>
    <w:rsid w:val="00876800"/>
    <w:rsid w:val="008F34BD"/>
    <w:rsid w:val="009451C3"/>
    <w:rsid w:val="00963DED"/>
    <w:rsid w:val="009A57F2"/>
    <w:rsid w:val="009C6996"/>
    <w:rsid w:val="00A30FD2"/>
    <w:rsid w:val="00A34218"/>
    <w:rsid w:val="00AD727B"/>
    <w:rsid w:val="00B01EBD"/>
    <w:rsid w:val="00B60846"/>
    <w:rsid w:val="00B62BDF"/>
    <w:rsid w:val="00B828A7"/>
    <w:rsid w:val="00BA3CE3"/>
    <w:rsid w:val="00BC558E"/>
    <w:rsid w:val="00BD34AB"/>
    <w:rsid w:val="00BD6B67"/>
    <w:rsid w:val="00C03821"/>
    <w:rsid w:val="00CF08AC"/>
    <w:rsid w:val="00D053BC"/>
    <w:rsid w:val="00D33FC4"/>
    <w:rsid w:val="00DB6377"/>
    <w:rsid w:val="00DB7502"/>
    <w:rsid w:val="00DC50DC"/>
    <w:rsid w:val="00E05626"/>
    <w:rsid w:val="00E33A14"/>
    <w:rsid w:val="00E4376A"/>
    <w:rsid w:val="00E533DC"/>
    <w:rsid w:val="00E6763E"/>
    <w:rsid w:val="00EA2CC5"/>
    <w:rsid w:val="00EA3A51"/>
    <w:rsid w:val="00ED40B1"/>
    <w:rsid w:val="00EE51E7"/>
    <w:rsid w:val="00F1119F"/>
    <w:rsid w:val="00F2731A"/>
    <w:rsid w:val="00F55B93"/>
    <w:rsid w:val="00F81C77"/>
    <w:rsid w:val="00F97F89"/>
    <w:rsid w:val="00FB5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9B31"/>
  <w15:chartTrackingRefBased/>
  <w15:docId w15:val="{5B3284A8-0E21-4FAB-9CC2-FF8DD44E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4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02A77"/>
    <w:pPr>
      <w:keepNext/>
      <w:keepLines/>
      <w:numPr>
        <w:numId w:val="6"/>
      </w:numPr>
      <w:spacing w:before="40" w:after="0"/>
      <w:ind w:left="357" w:hanging="35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A77"/>
    <w:pPr>
      <w:keepNext/>
      <w:keepLines/>
      <w:numPr>
        <w:numId w:val="7"/>
      </w:numPr>
      <w:spacing w:before="40" w:after="0"/>
      <w:ind w:left="357" w:hanging="35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C540D"/>
    <w:pPr>
      <w:spacing w:after="200" w:line="240" w:lineRule="auto"/>
      <w:jc w:val="both"/>
    </w:pPr>
    <w:rPr>
      <w:rFonts w:ascii="Times New Roman" w:eastAsia="Calibri" w:hAnsi="Times New Roman" w:cs="Times New Roman"/>
      <w:i/>
      <w:iCs/>
      <w:color w:val="44546A"/>
      <w:sz w:val="20"/>
      <w:szCs w:val="18"/>
    </w:rPr>
  </w:style>
  <w:style w:type="character" w:styleId="CommentReference">
    <w:name w:val="annotation reference"/>
    <w:basedOn w:val="DefaultParagraphFont"/>
    <w:uiPriority w:val="99"/>
    <w:semiHidden/>
    <w:unhideWhenUsed/>
    <w:rsid w:val="003C540D"/>
    <w:rPr>
      <w:sz w:val="16"/>
      <w:szCs w:val="16"/>
    </w:rPr>
  </w:style>
  <w:style w:type="paragraph" w:styleId="CommentText">
    <w:name w:val="annotation text"/>
    <w:basedOn w:val="Normal"/>
    <w:link w:val="CommentTextChar"/>
    <w:uiPriority w:val="99"/>
    <w:unhideWhenUsed/>
    <w:rsid w:val="003C540D"/>
    <w:pPr>
      <w:spacing w:line="240" w:lineRule="auto"/>
      <w:jc w:val="both"/>
    </w:pPr>
    <w:rPr>
      <w:sz w:val="20"/>
      <w:szCs w:val="20"/>
    </w:rPr>
  </w:style>
  <w:style w:type="character" w:customStyle="1" w:styleId="CommentTextChar">
    <w:name w:val="Comment Text Char"/>
    <w:basedOn w:val="DefaultParagraphFont"/>
    <w:link w:val="CommentText"/>
    <w:uiPriority w:val="99"/>
    <w:rsid w:val="003C540D"/>
    <w:rPr>
      <w:sz w:val="20"/>
      <w:szCs w:val="20"/>
    </w:rPr>
  </w:style>
  <w:style w:type="paragraph" w:styleId="BalloonText">
    <w:name w:val="Balloon Text"/>
    <w:basedOn w:val="Normal"/>
    <w:link w:val="BalloonTextChar"/>
    <w:uiPriority w:val="99"/>
    <w:semiHidden/>
    <w:unhideWhenUsed/>
    <w:rsid w:val="003C5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40D"/>
    <w:rPr>
      <w:rFonts w:ascii="Segoe UI" w:hAnsi="Segoe UI" w:cs="Segoe UI"/>
      <w:sz w:val="18"/>
      <w:szCs w:val="18"/>
    </w:rPr>
  </w:style>
  <w:style w:type="character" w:customStyle="1" w:styleId="Heading1Char">
    <w:name w:val="Heading 1 Char"/>
    <w:basedOn w:val="DefaultParagraphFont"/>
    <w:link w:val="Heading1"/>
    <w:uiPriority w:val="9"/>
    <w:rsid w:val="003C540D"/>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C540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C540D"/>
    <w:rPr>
      <w:rFonts w:ascii="Calibri" w:hAnsi="Calibri" w:cs="Calibri"/>
      <w:noProof/>
      <w:lang w:val="en-US"/>
    </w:rPr>
  </w:style>
  <w:style w:type="paragraph" w:customStyle="1" w:styleId="EndNoteBibliography">
    <w:name w:val="EndNote Bibliography"/>
    <w:basedOn w:val="Normal"/>
    <w:link w:val="EndNoteBibliographyChar"/>
    <w:rsid w:val="003C540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C540D"/>
    <w:rPr>
      <w:rFonts w:ascii="Calibri" w:hAnsi="Calibri" w:cs="Calibri"/>
      <w:noProof/>
      <w:lang w:val="en-US"/>
    </w:rPr>
  </w:style>
  <w:style w:type="character" w:styleId="Hyperlink">
    <w:name w:val="Hyperlink"/>
    <w:basedOn w:val="DefaultParagraphFont"/>
    <w:uiPriority w:val="99"/>
    <w:unhideWhenUsed/>
    <w:rsid w:val="003C540D"/>
    <w:rPr>
      <w:color w:val="0563C1" w:themeColor="hyperlink"/>
      <w:u w:val="single"/>
    </w:rPr>
  </w:style>
  <w:style w:type="character" w:styleId="UnresolvedMention">
    <w:name w:val="Unresolved Mention"/>
    <w:basedOn w:val="DefaultParagraphFont"/>
    <w:uiPriority w:val="99"/>
    <w:semiHidden/>
    <w:unhideWhenUsed/>
    <w:rsid w:val="003C540D"/>
    <w:rPr>
      <w:color w:val="808080"/>
      <w:shd w:val="clear" w:color="auto" w:fill="E6E6E6"/>
    </w:rPr>
  </w:style>
  <w:style w:type="table" w:styleId="TableGrid">
    <w:name w:val="Table Grid"/>
    <w:basedOn w:val="TableNormal"/>
    <w:uiPriority w:val="39"/>
    <w:rsid w:val="0087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565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34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321C"/>
    <w:rPr>
      <w:rFonts w:eastAsiaTheme="minorEastAsia"/>
      <w:color w:val="5A5A5A" w:themeColor="text1" w:themeTint="A5"/>
      <w:spacing w:val="15"/>
    </w:rPr>
  </w:style>
  <w:style w:type="paragraph" w:styleId="Header">
    <w:name w:val="header"/>
    <w:basedOn w:val="Normal"/>
    <w:link w:val="HeaderChar"/>
    <w:uiPriority w:val="99"/>
    <w:unhideWhenUsed/>
    <w:rsid w:val="00617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CC"/>
  </w:style>
  <w:style w:type="paragraph" w:styleId="Footer">
    <w:name w:val="footer"/>
    <w:basedOn w:val="Normal"/>
    <w:link w:val="FooterChar"/>
    <w:uiPriority w:val="99"/>
    <w:unhideWhenUsed/>
    <w:rsid w:val="00617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CC"/>
  </w:style>
  <w:style w:type="character" w:customStyle="1" w:styleId="Heading2Char">
    <w:name w:val="Heading 2 Char"/>
    <w:basedOn w:val="DefaultParagraphFont"/>
    <w:link w:val="Heading2"/>
    <w:uiPriority w:val="9"/>
    <w:rsid w:val="00102A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A77"/>
    <w:pPr>
      <w:ind w:left="720"/>
      <w:contextualSpacing/>
    </w:pPr>
  </w:style>
  <w:style w:type="character" w:customStyle="1" w:styleId="Heading3Char">
    <w:name w:val="Heading 3 Char"/>
    <w:basedOn w:val="DefaultParagraphFont"/>
    <w:link w:val="Heading3"/>
    <w:uiPriority w:val="9"/>
    <w:rsid w:val="00102A77"/>
    <w:rPr>
      <w:rFonts w:asciiTheme="majorHAnsi" w:eastAsiaTheme="majorEastAsia" w:hAnsiTheme="majorHAnsi" w:cstheme="majorBidi"/>
      <w:color w:val="1F3763" w:themeColor="accent1" w:themeShade="7F"/>
      <w:sz w:val="24"/>
      <w:szCs w:val="24"/>
    </w:rPr>
  </w:style>
  <w:style w:type="table" w:customStyle="1" w:styleId="GridTable1Light-Accent51">
    <w:name w:val="Grid Table 1 Light - Accent 51"/>
    <w:basedOn w:val="TableNormal"/>
    <w:uiPriority w:val="46"/>
    <w:rsid w:val="007C4BB1"/>
    <w:pPr>
      <w:spacing w:after="0" w:line="240" w:lineRule="auto"/>
    </w:pPr>
    <w:rPr>
      <w:rFonts w:eastAsiaTheme="minorEastAsia"/>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4404">
      <w:bodyDiv w:val="1"/>
      <w:marLeft w:val="0"/>
      <w:marRight w:val="0"/>
      <w:marTop w:val="0"/>
      <w:marBottom w:val="0"/>
      <w:divBdr>
        <w:top w:val="none" w:sz="0" w:space="0" w:color="auto"/>
        <w:left w:val="none" w:sz="0" w:space="0" w:color="auto"/>
        <w:bottom w:val="none" w:sz="0" w:space="0" w:color="auto"/>
        <w:right w:val="none" w:sz="0" w:space="0" w:color="auto"/>
      </w:divBdr>
    </w:div>
    <w:div w:id="475222924">
      <w:bodyDiv w:val="1"/>
      <w:marLeft w:val="0"/>
      <w:marRight w:val="0"/>
      <w:marTop w:val="0"/>
      <w:marBottom w:val="0"/>
      <w:divBdr>
        <w:top w:val="none" w:sz="0" w:space="0" w:color="auto"/>
        <w:left w:val="none" w:sz="0" w:space="0" w:color="auto"/>
        <w:bottom w:val="none" w:sz="0" w:space="0" w:color="auto"/>
        <w:right w:val="none" w:sz="0" w:space="0" w:color="auto"/>
      </w:divBdr>
    </w:div>
    <w:div w:id="1065567143">
      <w:bodyDiv w:val="1"/>
      <w:marLeft w:val="0"/>
      <w:marRight w:val="0"/>
      <w:marTop w:val="0"/>
      <w:marBottom w:val="0"/>
      <w:divBdr>
        <w:top w:val="none" w:sz="0" w:space="0" w:color="auto"/>
        <w:left w:val="none" w:sz="0" w:space="0" w:color="auto"/>
        <w:bottom w:val="none" w:sz="0" w:space="0" w:color="auto"/>
        <w:right w:val="none" w:sz="0" w:space="0" w:color="auto"/>
      </w:divBdr>
    </w:div>
    <w:div w:id="1307665018">
      <w:bodyDiv w:val="1"/>
      <w:marLeft w:val="0"/>
      <w:marRight w:val="0"/>
      <w:marTop w:val="0"/>
      <w:marBottom w:val="0"/>
      <w:divBdr>
        <w:top w:val="none" w:sz="0" w:space="0" w:color="auto"/>
        <w:left w:val="none" w:sz="0" w:space="0" w:color="auto"/>
        <w:bottom w:val="none" w:sz="0" w:space="0" w:color="auto"/>
        <w:right w:val="none" w:sz="0" w:space="0" w:color="auto"/>
      </w:divBdr>
    </w:div>
    <w:div w:id="1325936394">
      <w:bodyDiv w:val="1"/>
      <w:marLeft w:val="0"/>
      <w:marRight w:val="0"/>
      <w:marTop w:val="0"/>
      <w:marBottom w:val="0"/>
      <w:divBdr>
        <w:top w:val="none" w:sz="0" w:space="0" w:color="auto"/>
        <w:left w:val="none" w:sz="0" w:space="0" w:color="auto"/>
        <w:bottom w:val="none" w:sz="0" w:space="0" w:color="auto"/>
        <w:right w:val="none" w:sz="0" w:space="0" w:color="auto"/>
      </w:divBdr>
    </w:div>
    <w:div w:id="1373074715">
      <w:bodyDiv w:val="1"/>
      <w:marLeft w:val="0"/>
      <w:marRight w:val="0"/>
      <w:marTop w:val="0"/>
      <w:marBottom w:val="0"/>
      <w:divBdr>
        <w:top w:val="none" w:sz="0" w:space="0" w:color="auto"/>
        <w:left w:val="none" w:sz="0" w:space="0" w:color="auto"/>
        <w:bottom w:val="none" w:sz="0" w:space="0" w:color="auto"/>
        <w:right w:val="none" w:sz="0" w:space="0" w:color="auto"/>
      </w:divBdr>
    </w:div>
    <w:div w:id="1447117150">
      <w:bodyDiv w:val="1"/>
      <w:marLeft w:val="0"/>
      <w:marRight w:val="0"/>
      <w:marTop w:val="0"/>
      <w:marBottom w:val="0"/>
      <w:divBdr>
        <w:top w:val="none" w:sz="0" w:space="0" w:color="auto"/>
        <w:left w:val="none" w:sz="0" w:space="0" w:color="auto"/>
        <w:bottom w:val="none" w:sz="0" w:space="0" w:color="auto"/>
        <w:right w:val="none" w:sz="0" w:space="0" w:color="auto"/>
      </w:divBdr>
    </w:div>
    <w:div w:id="1488746513">
      <w:bodyDiv w:val="1"/>
      <w:marLeft w:val="0"/>
      <w:marRight w:val="0"/>
      <w:marTop w:val="0"/>
      <w:marBottom w:val="0"/>
      <w:divBdr>
        <w:top w:val="none" w:sz="0" w:space="0" w:color="auto"/>
        <w:left w:val="none" w:sz="0" w:space="0" w:color="auto"/>
        <w:bottom w:val="none" w:sz="0" w:space="0" w:color="auto"/>
        <w:right w:val="none" w:sz="0" w:space="0" w:color="auto"/>
      </w:divBdr>
    </w:div>
    <w:div w:id="1627201402">
      <w:bodyDiv w:val="1"/>
      <w:marLeft w:val="0"/>
      <w:marRight w:val="0"/>
      <w:marTop w:val="0"/>
      <w:marBottom w:val="0"/>
      <w:divBdr>
        <w:top w:val="none" w:sz="0" w:space="0" w:color="auto"/>
        <w:left w:val="none" w:sz="0" w:space="0" w:color="auto"/>
        <w:bottom w:val="none" w:sz="0" w:space="0" w:color="auto"/>
        <w:right w:val="none" w:sz="0" w:space="0" w:color="auto"/>
      </w:divBdr>
    </w:div>
    <w:div w:id="1737166479">
      <w:bodyDiv w:val="1"/>
      <w:marLeft w:val="0"/>
      <w:marRight w:val="0"/>
      <w:marTop w:val="0"/>
      <w:marBottom w:val="0"/>
      <w:divBdr>
        <w:top w:val="none" w:sz="0" w:space="0" w:color="auto"/>
        <w:left w:val="none" w:sz="0" w:space="0" w:color="auto"/>
        <w:bottom w:val="none" w:sz="0" w:space="0" w:color="auto"/>
        <w:right w:val="none" w:sz="0" w:space="0" w:color="auto"/>
      </w:divBdr>
    </w:div>
    <w:div w:id="1932466668">
      <w:bodyDiv w:val="1"/>
      <w:marLeft w:val="0"/>
      <w:marRight w:val="0"/>
      <w:marTop w:val="0"/>
      <w:marBottom w:val="0"/>
      <w:divBdr>
        <w:top w:val="none" w:sz="0" w:space="0" w:color="auto"/>
        <w:left w:val="none" w:sz="0" w:space="0" w:color="auto"/>
        <w:bottom w:val="none" w:sz="0" w:space="0" w:color="auto"/>
        <w:right w:val="none" w:sz="0" w:space="0" w:color="auto"/>
      </w:divBdr>
    </w:div>
    <w:div w:id="20188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climate.geog.udel.edu/~climate/html_pages/README.ghcn_ts2.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esg-dn1.nsc.liu.se/projects/cordex/" TargetMode="External"/><Relationship Id="rId2" Type="http://schemas.openxmlformats.org/officeDocument/2006/relationships/numbering" Target="numbering.xml"/><Relationship Id="rId16" Type="http://schemas.openxmlformats.org/officeDocument/2006/relationships/hyperlink" Target="http://www.cosmo-model.org/content/model/documentation/core/defaul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climate-modelling.canada.ca/climatemodeldata/canrcm/CanRCM4/index.shtml" TargetMode="Externa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researchgate.net/publication/266523411_Comparative_study_on_estimating_reference_evapotranspiration_under_limited_climate_data_condition_in_Malawi"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awth\Dropbox\PhD%20Stuff\Paper%202%20-%20Future%20Impacts%20and%20Risk%20of%20Maladaptation\Crop%20Models\AquaCrop%20model%20General%20Input-Output%20V2.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15 November Planting - Fast-Development</a:t>
            </a:r>
            <a:r>
              <a:rPr lang="en-GB" sz="1100" baseline="0"/>
              <a:t> Cultivar</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94410199057491"/>
          <c:y val="0.38053500284575981"/>
          <c:w val="0.83768186743109585"/>
          <c:h val="0.55694342988002998"/>
        </c:manualLayout>
      </c:layout>
      <c:barChart>
        <c:barDir val="col"/>
        <c:grouping val="stacked"/>
        <c:varyColors val="0"/>
        <c:ser>
          <c:idx val="1"/>
          <c:order val="0"/>
          <c:tx>
            <c:strRef>
              <c:f>Precip!$ES$14</c:f>
              <c:strCache>
                <c:ptCount val="1"/>
                <c:pt idx="0">
                  <c:v>Average</c:v>
                </c:pt>
              </c:strCache>
            </c:strRef>
          </c:tx>
          <c:spPr>
            <a:solidFill>
              <a:schemeClr val="accent5">
                <a:lumMod val="75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Precip!$ES$14:$FO$14</c:f>
              <c:numCache>
                <c:formatCode>General</c:formatCode>
                <c:ptCount val="22"/>
                <c:pt idx="0">
                  <c:v>1.9999999999999982</c:v>
                </c:pt>
                <c:pt idx="1">
                  <c:v>2.0999999999999961</c:v>
                </c:pt>
                <c:pt idx="2">
                  <c:v>-1.5000000000000018</c:v>
                </c:pt>
                <c:pt idx="3">
                  <c:v>-0.70000000000000284</c:v>
                </c:pt>
                <c:pt idx="6">
                  <c:v>167.20000000000002</c:v>
                </c:pt>
                <c:pt idx="7">
                  <c:v>10.30000000000004</c:v>
                </c:pt>
                <c:pt idx="8">
                  <c:v>18.800000000000011</c:v>
                </c:pt>
                <c:pt idx="9">
                  <c:v>-6.7999999999999545</c:v>
                </c:pt>
                <c:pt idx="12">
                  <c:v>64.5</c:v>
                </c:pt>
                <c:pt idx="13">
                  <c:v>-3.7999999999999972</c:v>
                </c:pt>
                <c:pt idx="14">
                  <c:v>4.5000000000000142</c:v>
                </c:pt>
                <c:pt idx="15">
                  <c:v>-4.5999999999999872</c:v>
                </c:pt>
                <c:pt idx="18">
                  <c:v>229.80000000000004</c:v>
                </c:pt>
                <c:pt idx="19">
                  <c:v>6.7999999999999261</c:v>
                </c:pt>
                <c:pt idx="20">
                  <c:v>13.999999999999972</c:v>
                </c:pt>
                <c:pt idx="21">
                  <c:v>-3.4000000000000909</c:v>
                </c:pt>
              </c:numCache>
            </c:numRef>
          </c:val>
          <c:extLst>
            <c:ext xmlns:c16="http://schemas.microsoft.com/office/drawing/2014/chart" uri="{C3380CC4-5D6E-409C-BE32-E72D297353CC}">
              <c16:uniqueId val="{00000000-3595-4E96-9CFE-ABA6DF4E409E}"/>
            </c:ext>
          </c:extLst>
        </c:ser>
        <c:ser>
          <c:idx val="0"/>
          <c:order val="1"/>
          <c:tx>
            <c:strRef>
              <c:f>Precip!$ES$13</c:f>
              <c:strCache>
                <c:ptCount val="1"/>
                <c:pt idx="0">
                  <c:v>Minimum</c:v>
                </c:pt>
              </c:strCache>
            </c:strRef>
          </c:tx>
          <c:spPr>
            <a:solidFill>
              <a:schemeClr val="accent5">
                <a:lumMod val="60000"/>
                <a:lumOff val="4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Precip!$ES$13:$FO$13</c:f>
              <c:numCache>
                <c:formatCode>General</c:formatCode>
                <c:ptCount val="22"/>
                <c:pt idx="0">
                  <c:v>-12.500000000000002</c:v>
                </c:pt>
                <c:pt idx="1">
                  <c:v>-13.200000000000001</c:v>
                </c:pt>
                <c:pt idx="2">
                  <c:v>-13.600000000000001</c:v>
                </c:pt>
                <c:pt idx="3">
                  <c:v>-14.3</c:v>
                </c:pt>
                <c:pt idx="6">
                  <c:v>0</c:v>
                </c:pt>
                <c:pt idx="7">
                  <c:v>-126.09999999999997</c:v>
                </c:pt>
                <c:pt idx="8">
                  <c:v>-129.4</c:v>
                </c:pt>
                <c:pt idx="9">
                  <c:v>-148.6</c:v>
                </c:pt>
                <c:pt idx="12">
                  <c:v>0</c:v>
                </c:pt>
                <c:pt idx="13">
                  <c:v>-38.4</c:v>
                </c:pt>
                <c:pt idx="14">
                  <c:v>-32.399999999999991</c:v>
                </c:pt>
                <c:pt idx="15">
                  <c:v>-39.099999999999987</c:v>
                </c:pt>
                <c:pt idx="18">
                  <c:v>0</c:v>
                </c:pt>
                <c:pt idx="19">
                  <c:v>-125.60000000000005</c:v>
                </c:pt>
                <c:pt idx="20">
                  <c:v>-129.50000000000006</c:v>
                </c:pt>
                <c:pt idx="21">
                  <c:v>-130.00000000000009</c:v>
                </c:pt>
              </c:numCache>
            </c:numRef>
          </c:val>
          <c:extLst>
            <c:ext xmlns:c16="http://schemas.microsoft.com/office/drawing/2014/chart" uri="{C3380CC4-5D6E-409C-BE32-E72D297353CC}">
              <c16:uniqueId val="{00000001-3595-4E96-9CFE-ABA6DF4E409E}"/>
            </c:ext>
          </c:extLst>
        </c:ser>
        <c:ser>
          <c:idx val="2"/>
          <c:order val="2"/>
          <c:tx>
            <c:strRef>
              <c:f>Precip!$ES$15</c:f>
              <c:strCache>
                <c:ptCount val="1"/>
                <c:pt idx="0">
                  <c:v>Maximum</c:v>
                </c:pt>
              </c:strCache>
            </c:strRef>
          </c:tx>
          <c:spPr>
            <a:solidFill>
              <a:schemeClr val="accent5">
                <a:lumMod val="5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Precip!$ES$15:$FO$15</c:f>
              <c:numCache>
                <c:formatCode>General</c:formatCode>
                <c:ptCount val="22"/>
                <c:pt idx="0">
                  <c:v>21.4</c:v>
                </c:pt>
                <c:pt idx="1">
                  <c:v>27.199999999999996</c:v>
                </c:pt>
                <c:pt idx="2">
                  <c:v>18.5</c:v>
                </c:pt>
                <c:pt idx="3">
                  <c:v>25.299999999999997</c:v>
                </c:pt>
                <c:pt idx="6">
                  <c:v>311</c:v>
                </c:pt>
                <c:pt idx="7">
                  <c:v>195</c:v>
                </c:pt>
                <c:pt idx="8">
                  <c:v>193.3</c:v>
                </c:pt>
                <c:pt idx="9">
                  <c:v>169.50000000000003</c:v>
                </c:pt>
                <c:pt idx="12">
                  <c:v>96.9</c:v>
                </c:pt>
                <c:pt idx="13">
                  <c:v>37.6</c:v>
                </c:pt>
                <c:pt idx="14">
                  <c:v>42.20000000000001</c:v>
                </c:pt>
                <c:pt idx="15">
                  <c:v>32.20000000000001</c:v>
                </c:pt>
                <c:pt idx="18">
                  <c:v>377.8</c:v>
                </c:pt>
                <c:pt idx="19">
                  <c:v>158.09999999999988</c:v>
                </c:pt>
                <c:pt idx="20">
                  <c:v>175.7</c:v>
                </c:pt>
                <c:pt idx="21">
                  <c:v>152.09999999999991</c:v>
                </c:pt>
              </c:numCache>
            </c:numRef>
          </c:val>
          <c:extLst>
            <c:ext xmlns:c16="http://schemas.microsoft.com/office/drawing/2014/chart" uri="{C3380CC4-5D6E-409C-BE32-E72D297353CC}">
              <c16:uniqueId val="{00000002-3595-4E96-9CFE-ABA6DF4E409E}"/>
            </c:ext>
          </c:extLst>
        </c:ser>
        <c:dLbls>
          <c:showLegendKey val="0"/>
          <c:showVal val="0"/>
          <c:showCatName val="0"/>
          <c:showSerName val="0"/>
          <c:showPercent val="0"/>
          <c:showBubbleSize val="0"/>
        </c:dLbls>
        <c:gapWidth val="150"/>
        <c:overlap val="100"/>
        <c:axId val="602076080"/>
        <c:axId val="602077392"/>
      </c:barChart>
      <c:lineChart>
        <c:grouping val="standard"/>
        <c:varyColors val="0"/>
        <c:ser>
          <c:idx val="3"/>
          <c:order val="3"/>
          <c:tx>
            <c:strRef>
              <c:f>Precip!$ES$16</c:f>
              <c:strCache>
                <c:ptCount val="1"/>
                <c:pt idx="0">
                  <c:v>0</c:v>
                </c:pt>
              </c:strCache>
            </c:strRef>
          </c:tx>
          <c:spPr>
            <a:ln w="12700" cap="rnd">
              <a:solidFill>
                <a:srgbClr val="FF0000"/>
              </a:solidFill>
              <a:round/>
            </a:ln>
            <a:effectLst/>
          </c:spPr>
          <c:marker>
            <c:symbol val="none"/>
          </c:marker>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Precip!$ES$16:$FO$16</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3-3595-4E96-9CFE-ABA6DF4E409E}"/>
            </c:ext>
          </c:extLst>
        </c:ser>
        <c:dLbls>
          <c:showLegendKey val="0"/>
          <c:showVal val="0"/>
          <c:showCatName val="0"/>
          <c:showSerName val="0"/>
          <c:showPercent val="0"/>
          <c:showBubbleSize val="0"/>
        </c:dLbls>
        <c:marker val="1"/>
        <c:smooth val="0"/>
        <c:axId val="602076080"/>
        <c:axId val="602077392"/>
      </c:lineChart>
      <c:catAx>
        <c:axId val="602076080"/>
        <c:scaling>
          <c:orientation val="minMax"/>
        </c:scaling>
        <c:delete val="1"/>
        <c:axPos val="b"/>
        <c:numFmt formatCode="General" sourceLinked="1"/>
        <c:majorTickMark val="none"/>
        <c:minorTickMark val="none"/>
        <c:tickLblPos val="nextTo"/>
        <c:crossAx val="602077392"/>
        <c:crosses val="autoZero"/>
        <c:auto val="1"/>
        <c:lblAlgn val="ctr"/>
        <c:lblOffset val="100"/>
        <c:noMultiLvlLbl val="0"/>
      </c:catAx>
      <c:valAx>
        <c:axId val="602077392"/>
        <c:scaling>
          <c:orientation val="minMax"/>
          <c:min val="-200"/>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Change in Rain</a:t>
                </a:r>
                <a:r>
                  <a:rPr lang="en-GB" sz="900" baseline="0"/>
                  <a:t> </a:t>
                </a:r>
                <a:r>
                  <a:rPr lang="en-GB" sz="900"/>
                  <a:t>(mm)</a:t>
                </a:r>
              </a:p>
            </c:rich>
          </c:tx>
          <c:layout>
            <c:manualLayout>
              <c:xMode val="edge"/>
              <c:yMode val="edge"/>
              <c:x val="2.4374030578329271E-2"/>
              <c:y val="0.3154240182128628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76080"/>
        <c:crosses val="autoZero"/>
        <c:crossBetween val="between"/>
        <c:majorUnit val="2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7093418662795"/>
          <c:y val="0.11518324607329843"/>
          <c:w val="0.83155503523504282"/>
          <c:h val="0.53926701570680624"/>
        </c:manualLayout>
      </c:layout>
      <c:barChart>
        <c:barDir val="col"/>
        <c:grouping val="stacked"/>
        <c:varyColors val="0"/>
        <c:ser>
          <c:idx val="0"/>
          <c:order val="0"/>
          <c:tx>
            <c:strRef>
              <c:f>'WC and TempStress'!$C$32</c:f>
              <c:strCache>
                <c:ptCount val="1"/>
                <c:pt idx="0">
                  <c:v>Minimum</c:v>
                </c:pt>
              </c:strCache>
            </c:strRef>
          </c:tx>
          <c:spPr>
            <a:solidFill>
              <a:schemeClr val="accent5">
                <a:lumMod val="60000"/>
                <a:lumOff val="40000"/>
              </a:schemeClr>
            </a:solidFill>
            <a:ln>
              <a:noFill/>
            </a:ln>
            <a:effectLst/>
          </c:spPr>
          <c:invertIfNegative val="0"/>
          <c:cat>
            <c:strRef>
              <c:f>'WC and TempStress'!$D$24:$Y$24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TempStress'!$D$32:$Y$32</c:f>
              <c:numCache>
                <c:formatCode>0.00</c:formatCode>
                <c:ptCount val="22"/>
                <c:pt idx="0">
                  <c:v>-2.9200000000000017</c:v>
                </c:pt>
                <c:pt idx="1">
                  <c:v>-3.4200000000000017</c:v>
                </c:pt>
                <c:pt idx="2">
                  <c:v>-3.3000000000000114</c:v>
                </c:pt>
                <c:pt idx="3">
                  <c:v>-3.7600000000000051</c:v>
                </c:pt>
                <c:pt idx="6">
                  <c:v>-12.253816425120789</c:v>
                </c:pt>
                <c:pt idx="7">
                  <c:v>-12.300555555555547</c:v>
                </c:pt>
                <c:pt idx="8">
                  <c:v>-12.446666666666687</c:v>
                </c:pt>
                <c:pt idx="9">
                  <c:v>-12.527936507936516</c:v>
                </c:pt>
                <c:pt idx="12">
                  <c:v>-39.166666666666657</c:v>
                </c:pt>
                <c:pt idx="13">
                  <c:v>-40.161363636363618</c:v>
                </c:pt>
                <c:pt idx="14">
                  <c:v>-39.308333333333337</c:v>
                </c:pt>
                <c:pt idx="15">
                  <c:v>-40.006818181818176</c:v>
                </c:pt>
                <c:pt idx="18">
                  <c:v>-47.1872340425532</c:v>
                </c:pt>
                <c:pt idx="19">
                  <c:v>-52.39842738205364</c:v>
                </c:pt>
                <c:pt idx="20">
                  <c:v>-52.08723404255322</c:v>
                </c:pt>
                <c:pt idx="21">
                  <c:v>-51.316526472043535</c:v>
                </c:pt>
              </c:numCache>
            </c:numRef>
          </c:val>
          <c:extLst>
            <c:ext xmlns:c16="http://schemas.microsoft.com/office/drawing/2014/chart" uri="{C3380CC4-5D6E-409C-BE32-E72D297353CC}">
              <c16:uniqueId val="{00000000-1398-47F5-81E6-3A24CFE78671}"/>
            </c:ext>
          </c:extLst>
        </c:ser>
        <c:ser>
          <c:idx val="1"/>
          <c:order val="1"/>
          <c:tx>
            <c:strRef>
              <c:f>'WC and TempStress'!$C$33</c:f>
              <c:strCache>
                <c:ptCount val="1"/>
                <c:pt idx="0">
                  <c:v>Average</c:v>
                </c:pt>
              </c:strCache>
            </c:strRef>
          </c:tx>
          <c:spPr>
            <a:solidFill>
              <a:schemeClr val="accent5">
                <a:lumMod val="75000"/>
              </a:schemeClr>
            </a:solidFill>
            <a:ln>
              <a:noFill/>
            </a:ln>
            <a:effectLst/>
          </c:spPr>
          <c:invertIfNegative val="0"/>
          <c:cat>
            <c:strRef>
              <c:f>'WC and TempStress'!$D$24:$Y$24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TempStress'!$D$33:$Y$33</c:f>
              <c:numCache>
                <c:formatCode>0.00</c:formatCode>
                <c:ptCount val="22"/>
                <c:pt idx="0">
                  <c:v>0.73999999999999488</c:v>
                </c:pt>
                <c:pt idx="1">
                  <c:v>0.77999999999998693</c:v>
                </c:pt>
                <c:pt idx="2">
                  <c:v>-0.34000000000000341</c:v>
                </c:pt>
                <c:pt idx="3">
                  <c:v>-0.54000000000000625</c:v>
                </c:pt>
                <c:pt idx="6">
                  <c:v>3.9570531400965905</c:v>
                </c:pt>
                <c:pt idx="7">
                  <c:v>1.8767171717171607</c:v>
                </c:pt>
                <c:pt idx="8">
                  <c:v>2.6733333333333036</c:v>
                </c:pt>
                <c:pt idx="9">
                  <c:v>1.3982539682539539</c:v>
                </c:pt>
                <c:pt idx="12">
                  <c:v>2.4750000000000085</c:v>
                </c:pt>
                <c:pt idx="13">
                  <c:v>1.7840909090908923</c:v>
                </c:pt>
                <c:pt idx="14">
                  <c:v>2.0583333333333229</c:v>
                </c:pt>
                <c:pt idx="15">
                  <c:v>1.929545454545476</c:v>
                </c:pt>
                <c:pt idx="18">
                  <c:v>0.64468085106378226</c:v>
                </c:pt>
                <c:pt idx="19">
                  <c:v>-0.1201665124884812</c:v>
                </c:pt>
                <c:pt idx="20">
                  <c:v>0.59361702127662852</c:v>
                </c:pt>
                <c:pt idx="21">
                  <c:v>0.29510143493317287</c:v>
                </c:pt>
              </c:numCache>
            </c:numRef>
          </c:val>
          <c:extLst>
            <c:ext xmlns:c16="http://schemas.microsoft.com/office/drawing/2014/chart" uri="{C3380CC4-5D6E-409C-BE32-E72D297353CC}">
              <c16:uniqueId val="{00000001-1398-47F5-81E6-3A24CFE78671}"/>
            </c:ext>
          </c:extLst>
        </c:ser>
        <c:ser>
          <c:idx val="2"/>
          <c:order val="2"/>
          <c:tx>
            <c:strRef>
              <c:f>'WC and TempStress'!$C$34</c:f>
              <c:strCache>
                <c:ptCount val="1"/>
                <c:pt idx="0">
                  <c:v>Maximum</c:v>
                </c:pt>
              </c:strCache>
            </c:strRef>
          </c:tx>
          <c:spPr>
            <a:solidFill>
              <a:schemeClr val="accent5">
                <a:lumMod val="50000"/>
              </a:schemeClr>
            </a:solidFill>
            <a:ln>
              <a:noFill/>
            </a:ln>
            <a:effectLst/>
          </c:spPr>
          <c:invertIfNegative val="0"/>
          <c:cat>
            <c:strRef>
              <c:f>'WC and TempStress'!$D$24:$Y$24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TempStress'!$D$34:$Y$34</c:f>
              <c:numCache>
                <c:formatCode>0.00</c:formatCode>
                <c:ptCount val="22"/>
                <c:pt idx="0">
                  <c:v>8.0799999999999983</c:v>
                </c:pt>
                <c:pt idx="1">
                  <c:v>9.6199999999999903</c:v>
                </c:pt>
                <c:pt idx="2">
                  <c:v>7.3199999999999932</c:v>
                </c:pt>
                <c:pt idx="3">
                  <c:v>8.9399999999999835</c:v>
                </c:pt>
                <c:pt idx="6">
                  <c:v>21.002705314009688</c:v>
                </c:pt>
                <c:pt idx="7">
                  <c:v>21.674444444444433</c:v>
                </c:pt>
                <c:pt idx="8">
                  <c:v>21.120000000000019</c:v>
                </c:pt>
                <c:pt idx="9">
                  <c:v>21.036349206349158</c:v>
                </c:pt>
                <c:pt idx="12">
                  <c:v>8.1416666666666657</c:v>
                </c:pt>
                <c:pt idx="13">
                  <c:v>8.384090909090915</c:v>
                </c:pt>
                <c:pt idx="14">
                  <c:v>7.7999999999999972</c:v>
                </c:pt>
                <c:pt idx="15">
                  <c:v>8.5750000000000313</c:v>
                </c:pt>
                <c:pt idx="18">
                  <c:v>6.5297872340425158</c:v>
                </c:pt>
                <c:pt idx="19">
                  <c:v>5.9820074005550055</c:v>
                </c:pt>
                <c:pt idx="20">
                  <c:v>6.8617021276595835</c:v>
                </c:pt>
                <c:pt idx="21">
                  <c:v>6.7811479465611058</c:v>
                </c:pt>
              </c:numCache>
            </c:numRef>
          </c:val>
          <c:extLst>
            <c:ext xmlns:c16="http://schemas.microsoft.com/office/drawing/2014/chart" uri="{C3380CC4-5D6E-409C-BE32-E72D297353CC}">
              <c16:uniqueId val="{00000002-1398-47F5-81E6-3A24CFE78671}"/>
            </c:ext>
          </c:extLst>
        </c:ser>
        <c:dLbls>
          <c:showLegendKey val="0"/>
          <c:showVal val="0"/>
          <c:showCatName val="0"/>
          <c:showSerName val="0"/>
          <c:showPercent val="0"/>
          <c:showBubbleSize val="0"/>
        </c:dLbls>
        <c:gapWidth val="150"/>
        <c:overlap val="100"/>
        <c:axId val="598167568"/>
        <c:axId val="598161336"/>
      </c:barChart>
      <c:lineChart>
        <c:grouping val="standard"/>
        <c:varyColors val="0"/>
        <c:ser>
          <c:idx val="3"/>
          <c:order val="3"/>
          <c:tx>
            <c:strRef>
              <c:f>'WC and TempStress'!$C$35</c:f>
              <c:strCache>
                <c:ptCount val="1"/>
                <c:pt idx="0">
                  <c:v>0</c:v>
                </c:pt>
              </c:strCache>
            </c:strRef>
          </c:tx>
          <c:spPr>
            <a:ln w="12700" cap="rnd">
              <a:solidFill>
                <a:srgbClr val="FF0000"/>
              </a:solidFill>
              <a:round/>
            </a:ln>
            <a:effectLst/>
          </c:spPr>
          <c:marker>
            <c:symbol val="none"/>
          </c:marker>
          <c:cat>
            <c:strRef>
              <c:f>'WC and TempStress'!$D$24:$Y$24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TempStress'!$D$35:$Y$35</c:f>
              <c:numCache>
                <c:formatCode>0.00</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3-1398-47F5-81E6-3A24CFE78671}"/>
            </c:ext>
          </c:extLst>
        </c:ser>
        <c:dLbls>
          <c:showLegendKey val="0"/>
          <c:showVal val="0"/>
          <c:showCatName val="0"/>
          <c:showSerName val="0"/>
          <c:showPercent val="0"/>
          <c:showBubbleSize val="0"/>
        </c:dLbls>
        <c:marker val="1"/>
        <c:smooth val="0"/>
        <c:axId val="598167568"/>
        <c:axId val="598161336"/>
      </c:lineChart>
      <c:catAx>
        <c:axId val="598167568"/>
        <c:scaling>
          <c:orientation val="minMax"/>
        </c:scaling>
        <c:delete val="1"/>
        <c:axPos val="b"/>
        <c:numFmt formatCode="General" sourceLinked="1"/>
        <c:majorTickMark val="none"/>
        <c:minorTickMark val="none"/>
        <c:tickLblPos val="nextTo"/>
        <c:crossAx val="598161336"/>
        <c:crosses val="autoZero"/>
        <c:auto val="1"/>
        <c:lblAlgn val="ctr"/>
        <c:lblOffset val="100"/>
        <c:noMultiLvlLbl val="0"/>
      </c:catAx>
      <c:valAx>
        <c:axId val="598161336"/>
        <c:scaling>
          <c:orientation val="minMax"/>
          <c:min val="-2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Difference in Water Content in Effective Root Zone</a:t>
                </a:r>
                <a:r>
                  <a:rPr lang="en-US" sz="800" baseline="0"/>
                  <a:t> </a:t>
                </a:r>
                <a:r>
                  <a:rPr lang="en-US" sz="800"/>
                  <a:t>(mm)</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7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10 December Planting - Fast-Development</a:t>
            </a:r>
            <a:r>
              <a:rPr lang="en-GB" sz="1100" baseline="0"/>
              <a:t> Cultivar</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94410199057491"/>
          <c:y val="0.38053500284575981"/>
          <c:w val="0.83768186743109585"/>
          <c:h val="0.55694342988002998"/>
        </c:manualLayout>
      </c:layout>
      <c:barChart>
        <c:barDir val="col"/>
        <c:grouping val="stacked"/>
        <c:varyColors val="0"/>
        <c:ser>
          <c:idx val="1"/>
          <c:order val="0"/>
          <c:tx>
            <c:strRef>
              <c:f>Precip!$ES$43</c:f>
              <c:strCache>
                <c:ptCount val="1"/>
                <c:pt idx="0">
                  <c:v>Average</c:v>
                </c:pt>
              </c:strCache>
            </c:strRef>
          </c:tx>
          <c:spPr>
            <a:solidFill>
              <a:schemeClr val="accent5">
                <a:lumMod val="75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Precip!$ES$43:$FO$43</c:f>
              <c:numCache>
                <c:formatCode>General</c:formatCode>
                <c:ptCount val="22"/>
                <c:pt idx="0">
                  <c:v>2.7999999999999972</c:v>
                </c:pt>
                <c:pt idx="1">
                  <c:v>2.5000000000000018</c:v>
                </c:pt>
                <c:pt idx="2">
                  <c:v>0.99999999999999645</c:v>
                </c:pt>
                <c:pt idx="3">
                  <c:v>3</c:v>
                </c:pt>
                <c:pt idx="6">
                  <c:v>33.900000000000006</c:v>
                </c:pt>
                <c:pt idx="7">
                  <c:v>9.8000000000001535</c:v>
                </c:pt>
                <c:pt idx="8">
                  <c:v>26.699999999999989</c:v>
                </c:pt>
                <c:pt idx="9">
                  <c:v>-11.399999999999977</c:v>
                </c:pt>
                <c:pt idx="12">
                  <c:v>-9.9999999999994316E-2</c:v>
                </c:pt>
                <c:pt idx="13">
                  <c:v>-3.3999999999999986</c:v>
                </c:pt>
                <c:pt idx="14">
                  <c:v>2</c:v>
                </c:pt>
                <c:pt idx="15">
                  <c:v>-0.69999999999998863</c:v>
                </c:pt>
                <c:pt idx="18">
                  <c:v>121.90000000000003</c:v>
                </c:pt>
                <c:pt idx="19">
                  <c:v>131.69999999999993</c:v>
                </c:pt>
                <c:pt idx="20">
                  <c:v>128.89999999999998</c:v>
                </c:pt>
                <c:pt idx="21">
                  <c:v>144.69999999999993</c:v>
                </c:pt>
              </c:numCache>
            </c:numRef>
          </c:val>
          <c:extLst>
            <c:ext xmlns:c16="http://schemas.microsoft.com/office/drawing/2014/chart" uri="{C3380CC4-5D6E-409C-BE32-E72D297353CC}">
              <c16:uniqueId val="{00000000-2218-47DC-BFAC-DD30BAC23D77}"/>
            </c:ext>
          </c:extLst>
        </c:ser>
        <c:ser>
          <c:idx val="0"/>
          <c:order val="1"/>
          <c:tx>
            <c:strRef>
              <c:f>Precip!$ES$42</c:f>
              <c:strCache>
                <c:ptCount val="1"/>
                <c:pt idx="0">
                  <c:v>Minimum</c:v>
                </c:pt>
              </c:strCache>
            </c:strRef>
          </c:tx>
          <c:spPr>
            <a:solidFill>
              <a:schemeClr val="accent5">
                <a:lumMod val="60000"/>
                <a:lumOff val="4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Precip!$ES$42:$FO$42</c:f>
              <c:numCache>
                <c:formatCode>General</c:formatCode>
                <c:ptCount val="22"/>
                <c:pt idx="0">
                  <c:v>-13.8</c:v>
                </c:pt>
                <c:pt idx="1">
                  <c:v>-13.399999999999999</c:v>
                </c:pt>
                <c:pt idx="2">
                  <c:v>-18.700000000000003</c:v>
                </c:pt>
                <c:pt idx="3">
                  <c:v>-13.400000000000002</c:v>
                </c:pt>
                <c:pt idx="6">
                  <c:v>-107.20000000000002</c:v>
                </c:pt>
                <c:pt idx="7">
                  <c:v>-129.09999999999988</c:v>
                </c:pt>
                <c:pt idx="8">
                  <c:v>-126.19999999999996</c:v>
                </c:pt>
                <c:pt idx="9">
                  <c:v>-153.39999999999998</c:v>
                </c:pt>
                <c:pt idx="12">
                  <c:v>-35.799999999999997</c:v>
                </c:pt>
                <c:pt idx="13">
                  <c:v>-39.099999999999994</c:v>
                </c:pt>
                <c:pt idx="14">
                  <c:v>-37.299999999999997</c:v>
                </c:pt>
                <c:pt idx="15">
                  <c:v>-36.299999999999983</c:v>
                </c:pt>
                <c:pt idx="18">
                  <c:v>0</c:v>
                </c:pt>
                <c:pt idx="19">
                  <c:v>20.199999999999903</c:v>
                </c:pt>
                <c:pt idx="20">
                  <c:v>16.899999999999977</c:v>
                </c:pt>
                <c:pt idx="21">
                  <c:v>28.099999999999937</c:v>
                </c:pt>
              </c:numCache>
            </c:numRef>
          </c:val>
          <c:extLst>
            <c:ext xmlns:c16="http://schemas.microsoft.com/office/drawing/2014/chart" uri="{C3380CC4-5D6E-409C-BE32-E72D297353CC}">
              <c16:uniqueId val="{00000001-2218-47DC-BFAC-DD30BAC23D77}"/>
            </c:ext>
          </c:extLst>
        </c:ser>
        <c:ser>
          <c:idx val="2"/>
          <c:order val="2"/>
          <c:tx>
            <c:strRef>
              <c:f>Precip!$ES$44</c:f>
              <c:strCache>
                <c:ptCount val="1"/>
                <c:pt idx="0">
                  <c:v>Maximum</c:v>
                </c:pt>
              </c:strCache>
            </c:strRef>
          </c:tx>
          <c:spPr>
            <a:solidFill>
              <a:schemeClr val="accent5">
                <a:lumMod val="5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Precip!$ES$44:$FO$44</c:f>
              <c:numCache>
                <c:formatCode>General</c:formatCode>
                <c:ptCount val="22"/>
                <c:pt idx="0">
                  <c:v>17.099999999999998</c:v>
                </c:pt>
                <c:pt idx="1">
                  <c:v>19.800000000000004</c:v>
                </c:pt>
                <c:pt idx="2">
                  <c:v>20.699999999999996</c:v>
                </c:pt>
                <c:pt idx="3">
                  <c:v>22.4</c:v>
                </c:pt>
                <c:pt idx="6">
                  <c:v>186.79999999999998</c:v>
                </c:pt>
                <c:pt idx="7">
                  <c:v>167.80000000000018</c:v>
                </c:pt>
                <c:pt idx="8">
                  <c:v>183.89999999999992</c:v>
                </c:pt>
                <c:pt idx="9">
                  <c:v>140.80000000000004</c:v>
                </c:pt>
                <c:pt idx="12">
                  <c:v>39.300000000000011</c:v>
                </c:pt>
                <c:pt idx="13">
                  <c:v>34.6</c:v>
                </c:pt>
                <c:pt idx="14">
                  <c:v>48.100000000000009</c:v>
                </c:pt>
                <c:pt idx="15">
                  <c:v>41.20000000000001</c:v>
                </c:pt>
                <c:pt idx="18">
                  <c:v>268.10000000000008</c:v>
                </c:pt>
                <c:pt idx="19">
                  <c:v>291.19999999999993</c:v>
                </c:pt>
                <c:pt idx="20">
                  <c:v>279.69999999999993</c:v>
                </c:pt>
                <c:pt idx="21">
                  <c:v>295.49999999999989</c:v>
                </c:pt>
              </c:numCache>
            </c:numRef>
          </c:val>
          <c:extLst>
            <c:ext xmlns:c16="http://schemas.microsoft.com/office/drawing/2014/chart" uri="{C3380CC4-5D6E-409C-BE32-E72D297353CC}">
              <c16:uniqueId val="{00000002-2218-47DC-BFAC-DD30BAC23D77}"/>
            </c:ext>
          </c:extLst>
        </c:ser>
        <c:dLbls>
          <c:showLegendKey val="0"/>
          <c:showVal val="0"/>
          <c:showCatName val="0"/>
          <c:showSerName val="0"/>
          <c:showPercent val="0"/>
          <c:showBubbleSize val="0"/>
        </c:dLbls>
        <c:gapWidth val="150"/>
        <c:overlap val="100"/>
        <c:axId val="602076080"/>
        <c:axId val="602077392"/>
      </c:barChart>
      <c:lineChart>
        <c:grouping val="standard"/>
        <c:varyColors val="0"/>
        <c:ser>
          <c:idx val="3"/>
          <c:order val="3"/>
          <c:tx>
            <c:strRef>
              <c:f>Precip!$ES$45</c:f>
              <c:strCache>
                <c:ptCount val="1"/>
                <c:pt idx="0">
                  <c:v>0</c:v>
                </c:pt>
              </c:strCache>
            </c:strRef>
          </c:tx>
          <c:spPr>
            <a:ln w="12700" cap="rnd">
              <a:solidFill>
                <a:srgbClr val="FF0000"/>
              </a:solidFill>
              <a:round/>
            </a:ln>
            <a:effectLst/>
          </c:spPr>
          <c:marker>
            <c:symbol val="none"/>
          </c:marker>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Precip!$ES$45:$FO$45</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3-2218-47DC-BFAC-DD30BAC23D77}"/>
            </c:ext>
          </c:extLst>
        </c:ser>
        <c:dLbls>
          <c:showLegendKey val="0"/>
          <c:showVal val="0"/>
          <c:showCatName val="0"/>
          <c:showSerName val="0"/>
          <c:showPercent val="0"/>
          <c:showBubbleSize val="0"/>
        </c:dLbls>
        <c:marker val="1"/>
        <c:smooth val="0"/>
        <c:axId val="602076080"/>
        <c:axId val="602077392"/>
      </c:lineChart>
      <c:catAx>
        <c:axId val="602076080"/>
        <c:scaling>
          <c:orientation val="minMax"/>
        </c:scaling>
        <c:delete val="1"/>
        <c:axPos val="b"/>
        <c:numFmt formatCode="General" sourceLinked="1"/>
        <c:majorTickMark val="none"/>
        <c:minorTickMark val="none"/>
        <c:tickLblPos val="nextTo"/>
        <c:crossAx val="602077392"/>
        <c:crosses val="autoZero"/>
        <c:auto val="1"/>
        <c:lblAlgn val="ctr"/>
        <c:lblOffset val="100"/>
        <c:noMultiLvlLbl val="0"/>
      </c:catAx>
      <c:valAx>
        <c:axId val="602077392"/>
        <c:scaling>
          <c:orientation val="minMax"/>
          <c:min val="-2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900"/>
                  <a:t>Change in Rain (mm)</a:t>
                </a:r>
              </a:p>
            </c:rich>
          </c:tx>
          <c:layout>
            <c:manualLayout>
              <c:xMode val="edge"/>
              <c:yMode val="edge"/>
              <c:x val="2.4374030578329271E-2"/>
              <c:y val="0.289470688673875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76080"/>
        <c:crosses val="autoZero"/>
        <c:crossBetween val="between"/>
        <c:majorUnit val="2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7093418662795"/>
          <c:y val="0.11518324607329843"/>
          <c:w val="0.83155503523504282"/>
          <c:h val="0.53926701570680624"/>
        </c:manualLayout>
      </c:layout>
      <c:barChart>
        <c:barDir val="col"/>
        <c:grouping val="stacked"/>
        <c:varyColors val="0"/>
        <c:ser>
          <c:idx val="0"/>
          <c:order val="0"/>
          <c:tx>
            <c:strRef>
              <c:f>'WC and TempStress'!$AG$32</c:f>
              <c:strCache>
                <c:ptCount val="1"/>
                <c:pt idx="0">
                  <c:v>Minimum</c:v>
                </c:pt>
              </c:strCache>
            </c:strRef>
          </c:tx>
          <c:spPr>
            <a:solidFill>
              <a:schemeClr val="accent5">
                <a:lumMod val="60000"/>
                <a:lumOff val="40000"/>
              </a:schemeClr>
            </a:solidFill>
            <a:ln>
              <a:noFill/>
            </a:ln>
            <a:effectLst/>
          </c:spPr>
          <c:invertIfNegative val="0"/>
          <c:cat>
            <c:strRef>
              <c:f>'WC and TempStress'!$AH$24:$BC$24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TempStress'!$AH$32:$BC$32</c:f>
              <c:numCache>
                <c:formatCode>0.00</c:formatCode>
                <c:ptCount val="22"/>
                <c:pt idx="0">
                  <c:v>-5.539999999999992</c:v>
                </c:pt>
                <c:pt idx="1">
                  <c:v>-5.5999999999999801</c:v>
                </c:pt>
                <c:pt idx="2">
                  <c:v>-7.1999999999999886</c:v>
                </c:pt>
                <c:pt idx="3">
                  <c:v>-5.5599999999999881</c:v>
                </c:pt>
                <c:pt idx="6">
                  <c:v>-20.608928571428606</c:v>
                </c:pt>
                <c:pt idx="7">
                  <c:v>-24.818351063829851</c:v>
                </c:pt>
                <c:pt idx="8">
                  <c:v>-24.977083333333326</c:v>
                </c:pt>
                <c:pt idx="9">
                  <c:v>-25.519318181818221</c:v>
                </c:pt>
                <c:pt idx="12">
                  <c:v>-23.90000000000002</c:v>
                </c:pt>
                <c:pt idx="13">
                  <c:v>-42.609848484848499</c:v>
                </c:pt>
                <c:pt idx="14">
                  <c:v>-40.900000000000006</c:v>
                </c:pt>
                <c:pt idx="15">
                  <c:v>-41.946212121212142</c:v>
                </c:pt>
                <c:pt idx="18">
                  <c:v>-32.123001700680362</c:v>
                </c:pt>
                <c:pt idx="19">
                  <c:v>-43.839849290780137</c:v>
                </c:pt>
                <c:pt idx="20">
                  <c:v>-42.220833333333346</c:v>
                </c:pt>
                <c:pt idx="21">
                  <c:v>-40.279356060606119</c:v>
                </c:pt>
              </c:numCache>
            </c:numRef>
          </c:val>
          <c:extLst>
            <c:ext xmlns:c16="http://schemas.microsoft.com/office/drawing/2014/chart" uri="{C3380CC4-5D6E-409C-BE32-E72D297353CC}">
              <c16:uniqueId val="{00000000-235E-42A5-91EB-9C2A98691529}"/>
            </c:ext>
          </c:extLst>
        </c:ser>
        <c:ser>
          <c:idx val="1"/>
          <c:order val="1"/>
          <c:tx>
            <c:strRef>
              <c:f>'WC and TempStress'!$AG$33</c:f>
              <c:strCache>
                <c:ptCount val="1"/>
                <c:pt idx="0">
                  <c:v>Average</c:v>
                </c:pt>
              </c:strCache>
            </c:strRef>
          </c:tx>
          <c:spPr>
            <a:solidFill>
              <a:schemeClr val="accent5">
                <a:lumMod val="75000"/>
              </a:schemeClr>
            </a:solidFill>
            <a:ln>
              <a:noFill/>
            </a:ln>
            <a:effectLst/>
          </c:spPr>
          <c:invertIfNegative val="0"/>
          <c:cat>
            <c:strRef>
              <c:f>'WC and TempStress'!$AH$24:$BC$24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TempStress'!$AH$33:$BC$33</c:f>
              <c:numCache>
                <c:formatCode>0.00</c:formatCode>
                <c:ptCount val="22"/>
                <c:pt idx="0">
                  <c:v>1.1000000000000085</c:v>
                </c:pt>
                <c:pt idx="1">
                  <c:v>0.74000000000000909</c:v>
                </c:pt>
                <c:pt idx="2">
                  <c:v>0.3200000000000216</c:v>
                </c:pt>
                <c:pt idx="3">
                  <c:v>0.68000000000000682</c:v>
                </c:pt>
                <c:pt idx="6">
                  <c:v>1.4420918367346331</c:v>
                </c:pt>
                <c:pt idx="7">
                  <c:v>0.83271276595738186</c:v>
                </c:pt>
                <c:pt idx="8">
                  <c:v>1.2020833333332916</c:v>
                </c:pt>
                <c:pt idx="9">
                  <c:v>0.58522727272722364</c:v>
                </c:pt>
                <c:pt idx="12">
                  <c:v>0.44166666666666288</c:v>
                </c:pt>
                <c:pt idx="13">
                  <c:v>0.45378787878783555</c:v>
                </c:pt>
                <c:pt idx="14">
                  <c:v>0.32499999999998863</c:v>
                </c:pt>
                <c:pt idx="15">
                  <c:v>0.11742424242424931</c:v>
                </c:pt>
                <c:pt idx="18">
                  <c:v>0.27495748299321576</c:v>
                </c:pt>
                <c:pt idx="19">
                  <c:v>0.38355496453894489</c:v>
                </c:pt>
                <c:pt idx="20">
                  <c:v>0.72291666666663446</c:v>
                </c:pt>
                <c:pt idx="21">
                  <c:v>1.1933712121211215</c:v>
                </c:pt>
              </c:numCache>
            </c:numRef>
          </c:val>
          <c:extLst>
            <c:ext xmlns:c16="http://schemas.microsoft.com/office/drawing/2014/chart" uri="{C3380CC4-5D6E-409C-BE32-E72D297353CC}">
              <c16:uniqueId val="{00000001-235E-42A5-91EB-9C2A98691529}"/>
            </c:ext>
          </c:extLst>
        </c:ser>
        <c:ser>
          <c:idx val="2"/>
          <c:order val="2"/>
          <c:tx>
            <c:strRef>
              <c:f>'WC and TempStress'!$AG$34</c:f>
              <c:strCache>
                <c:ptCount val="1"/>
                <c:pt idx="0">
                  <c:v>Maximum</c:v>
                </c:pt>
              </c:strCache>
            </c:strRef>
          </c:tx>
          <c:spPr>
            <a:solidFill>
              <a:schemeClr val="accent5">
                <a:lumMod val="50000"/>
              </a:schemeClr>
            </a:solidFill>
            <a:ln>
              <a:noFill/>
            </a:ln>
            <a:effectLst/>
          </c:spPr>
          <c:invertIfNegative val="0"/>
          <c:cat>
            <c:strRef>
              <c:f>'WC and TempStress'!$AH$24:$BC$24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TempStress'!$AH$34:$BC$34</c:f>
              <c:numCache>
                <c:formatCode>0.00</c:formatCode>
                <c:ptCount val="22"/>
                <c:pt idx="0">
                  <c:v>5.1800000000000068</c:v>
                </c:pt>
                <c:pt idx="1">
                  <c:v>5.8200000000000074</c:v>
                </c:pt>
                <c:pt idx="2">
                  <c:v>5.7400000000000091</c:v>
                </c:pt>
                <c:pt idx="3">
                  <c:v>6.0400000000000063</c:v>
                </c:pt>
                <c:pt idx="6">
                  <c:v>6.7094387755101366</c:v>
                </c:pt>
                <c:pt idx="7">
                  <c:v>6.5539893617020795</c:v>
                </c:pt>
                <c:pt idx="8">
                  <c:v>6.7916666666666288</c:v>
                </c:pt>
                <c:pt idx="9">
                  <c:v>6.4874999999999687</c:v>
                </c:pt>
                <c:pt idx="12">
                  <c:v>6.0500000000000114</c:v>
                </c:pt>
                <c:pt idx="13">
                  <c:v>6.4446969696969632</c:v>
                </c:pt>
                <c:pt idx="14">
                  <c:v>6.9583333333333144</c:v>
                </c:pt>
                <c:pt idx="15">
                  <c:v>6.3901515151515014</c:v>
                </c:pt>
                <c:pt idx="18">
                  <c:v>6.6586309523809746</c:v>
                </c:pt>
                <c:pt idx="19">
                  <c:v>7.4069592198581518</c:v>
                </c:pt>
                <c:pt idx="20">
                  <c:v>7.2520833333332462</c:v>
                </c:pt>
                <c:pt idx="21">
                  <c:v>7.9479166666666572</c:v>
                </c:pt>
              </c:numCache>
            </c:numRef>
          </c:val>
          <c:extLst>
            <c:ext xmlns:c16="http://schemas.microsoft.com/office/drawing/2014/chart" uri="{C3380CC4-5D6E-409C-BE32-E72D297353CC}">
              <c16:uniqueId val="{00000002-235E-42A5-91EB-9C2A98691529}"/>
            </c:ext>
          </c:extLst>
        </c:ser>
        <c:dLbls>
          <c:showLegendKey val="0"/>
          <c:showVal val="0"/>
          <c:showCatName val="0"/>
          <c:showSerName val="0"/>
          <c:showPercent val="0"/>
          <c:showBubbleSize val="0"/>
        </c:dLbls>
        <c:gapWidth val="150"/>
        <c:overlap val="100"/>
        <c:axId val="598167568"/>
        <c:axId val="598161336"/>
      </c:barChart>
      <c:lineChart>
        <c:grouping val="standard"/>
        <c:varyColors val="0"/>
        <c:ser>
          <c:idx val="3"/>
          <c:order val="3"/>
          <c:tx>
            <c:strRef>
              <c:f>'WC and TempStress'!$AG$35</c:f>
              <c:strCache>
                <c:ptCount val="1"/>
                <c:pt idx="0">
                  <c:v>0.00</c:v>
                </c:pt>
              </c:strCache>
            </c:strRef>
          </c:tx>
          <c:spPr>
            <a:ln w="12700" cap="rnd">
              <a:solidFill>
                <a:srgbClr val="FF0000"/>
              </a:solidFill>
              <a:round/>
            </a:ln>
            <a:effectLst/>
          </c:spPr>
          <c:marker>
            <c:symbol val="none"/>
          </c:marker>
          <c:cat>
            <c:strRef>
              <c:f>'WC and TempStress'!$AH$24:$BC$24</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'WC and TempStress'!$AH$35:$BC$35</c:f>
              <c:numCache>
                <c:formatCode>0.00</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3-235E-42A5-91EB-9C2A98691529}"/>
            </c:ext>
          </c:extLst>
        </c:ser>
        <c:dLbls>
          <c:showLegendKey val="0"/>
          <c:showVal val="0"/>
          <c:showCatName val="0"/>
          <c:showSerName val="0"/>
          <c:showPercent val="0"/>
          <c:showBubbleSize val="0"/>
        </c:dLbls>
        <c:marker val="1"/>
        <c:smooth val="0"/>
        <c:axId val="598167568"/>
        <c:axId val="598161336"/>
      </c:lineChart>
      <c:catAx>
        <c:axId val="598167568"/>
        <c:scaling>
          <c:orientation val="minMax"/>
        </c:scaling>
        <c:delete val="1"/>
        <c:axPos val="b"/>
        <c:numFmt formatCode="General" sourceLinked="1"/>
        <c:majorTickMark val="none"/>
        <c:minorTickMark val="none"/>
        <c:tickLblPos val="nextTo"/>
        <c:crossAx val="598161336"/>
        <c:crosses val="autoZero"/>
        <c:auto val="1"/>
        <c:lblAlgn val="ctr"/>
        <c:lblOffset val="100"/>
        <c:noMultiLvlLbl val="0"/>
      </c:catAx>
      <c:valAx>
        <c:axId val="598161336"/>
        <c:scaling>
          <c:orientation val="minMax"/>
          <c:min val="-2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Difference in Water Content in Effective Root Zone</a:t>
                </a:r>
                <a:r>
                  <a:rPr lang="en-US" sz="800" baseline="0"/>
                  <a:t> </a:t>
                </a:r>
                <a:r>
                  <a:rPr lang="en-US" sz="800"/>
                  <a:t>(mm)</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7568"/>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rot="2700000"/>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30 December Planting - Fast-Development</a:t>
            </a:r>
            <a:r>
              <a:rPr lang="en-GB" sz="1100" baseline="0"/>
              <a:t> Cultivar</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94410199057491"/>
          <c:y val="0.38053500284575981"/>
          <c:w val="0.83768186743109585"/>
          <c:h val="0.55694342988002998"/>
        </c:manualLayout>
      </c:layout>
      <c:barChart>
        <c:barDir val="col"/>
        <c:grouping val="stacked"/>
        <c:varyColors val="0"/>
        <c:ser>
          <c:idx val="1"/>
          <c:order val="0"/>
          <c:tx>
            <c:strRef>
              <c:f>Precip!$ES$72</c:f>
              <c:strCache>
                <c:ptCount val="1"/>
                <c:pt idx="0">
                  <c:v>Average</c:v>
                </c:pt>
              </c:strCache>
            </c:strRef>
          </c:tx>
          <c:spPr>
            <a:solidFill>
              <a:schemeClr val="accent5">
                <a:lumMod val="75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Precip!$ES$72:$FO$72</c:f>
              <c:numCache>
                <c:formatCode>General</c:formatCode>
                <c:ptCount val="22"/>
                <c:pt idx="0">
                  <c:v>19.2</c:v>
                </c:pt>
                <c:pt idx="1">
                  <c:v>10.299999999999994</c:v>
                </c:pt>
                <c:pt idx="2">
                  <c:v>9.3000000000000007</c:v>
                </c:pt>
                <c:pt idx="3">
                  <c:v>7.4999999999999947</c:v>
                </c:pt>
                <c:pt idx="6">
                  <c:v>11.999999999999915</c:v>
                </c:pt>
                <c:pt idx="7">
                  <c:v>4.4000000000000057</c:v>
                </c:pt>
                <c:pt idx="8">
                  <c:v>17.19999999999996</c:v>
                </c:pt>
                <c:pt idx="9">
                  <c:v>-7.7000000000001592</c:v>
                </c:pt>
                <c:pt idx="12">
                  <c:v>3.5</c:v>
                </c:pt>
                <c:pt idx="13">
                  <c:v>-1.6999999999999922</c:v>
                </c:pt>
                <c:pt idx="14">
                  <c:v>2.5000000000000071</c:v>
                </c:pt>
                <c:pt idx="15">
                  <c:v>1.3000000000000078</c:v>
                </c:pt>
                <c:pt idx="18">
                  <c:v>6.7000000000000171</c:v>
                </c:pt>
                <c:pt idx="19">
                  <c:v>19.800000000000026</c:v>
                </c:pt>
                <c:pt idx="20">
                  <c:v>13.700000000000003</c:v>
                </c:pt>
                <c:pt idx="21">
                  <c:v>37.400000000000034</c:v>
                </c:pt>
              </c:numCache>
            </c:numRef>
          </c:val>
          <c:extLst>
            <c:ext xmlns:c16="http://schemas.microsoft.com/office/drawing/2014/chart" uri="{C3380CC4-5D6E-409C-BE32-E72D297353CC}">
              <c16:uniqueId val="{00000000-3EFC-4884-8DB1-288FE5322167}"/>
            </c:ext>
          </c:extLst>
        </c:ser>
        <c:ser>
          <c:idx val="0"/>
          <c:order val="1"/>
          <c:tx>
            <c:strRef>
              <c:f>Precip!$ES$71</c:f>
              <c:strCache>
                <c:ptCount val="1"/>
                <c:pt idx="0">
                  <c:v>Minimum</c:v>
                </c:pt>
              </c:strCache>
            </c:strRef>
          </c:tx>
          <c:spPr>
            <a:solidFill>
              <a:schemeClr val="accent5">
                <a:lumMod val="60000"/>
                <a:lumOff val="4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Precip!$ES$71:$FO$71</c:f>
              <c:numCache>
                <c:formatCode>General</c:formatCode>
                <c:ptCount val="22"/>
                <c:pt idx="0">
                  <c:v>-1.9000000000000021</c:v>
                </c:pt>
                <c:pt idx="1">
                  <c:v>-5.600000000000005</c:v>
                </c:pt>
                <c:pt idx="2">
                  <c:v>-4.1000000000000014</c:v>
                </c:pt>
                <c:pt idx="3">
                  <c:v>-8.100000000000005</c:v>
                </c:pt>
                <c:pt idx="6">
                  <c:v>-124.90000000000009</c:v>
                </c:pt>
                <c:pt idx="7">
                  <c:v>-138</c:v>
                </c:pt>
                <c:pt idx="8">
                  <c:v>-135.40000000000009</c:v>
                </c:pt>
                <c:pt idx="9">
                  <c:v>-144.10000000000016</c:v>
                </c:pt>
                <c:pt idx="12">
                  <c:v>-32.6</c:v>
                </c:pt>
                <c:pt idx="13">
                  <c:v>-28.999999999999993</c:v>
                </c:pt>
                <c:pt idx="14">
                  <c:v>-30.099999999999994</c:v>
                </c:pt>
                <c:pt idx="15">
                  <c:v>-29.699999999999996</c:v>
                </c:pt>
                <c:pt idx="18">
                  <c:v>-84.499999999999986</c:v>
                </c:pt>
                <c:pt idx="19">
                  <c:v>-72.399999999999991</c:v>
                </c:pt>
                <c:pt idx="20">
                  <c:v>-73.7</c:v>
                </c:pt>
                <c:pt idx="21">
                  <c:v>-60.59999999999998</c:v>
                </c:pt>
              </c:numCache>
            </c:numRef>
          </c:val>
          <c:extLst>
            <c:ext xmlns:c16="http://schemas.microsoft.com/office/drawing/2014/chart" uri="{C3380CC4-5D6E-409C-BE32-E72D297353CC}">
              <c16:uniqueId val="{00000001-3EFC-4884-8DB1-288FE5322167}"/>
            </c:ext>
          </c:extLst>
        </c:ser>
        <c:ser>
          <c:idx val="2"/>
          <c:order val="2"/>
          <c:tx>
            <c:strRef>
              <c:f>Precip!$ES$73</c:f>
              <c:strCache>
                <c:ptCount val="1"/>
                <c:pt idx="0">
                  <c:v>Maximum</c:v>
                </c:pt>
              </c:strCache>
            </c:strRef>
          </c:tx>
          <c:spPr>
            <a:solidFill>
              <a:schemeClr val="accent5">
                <a:lumMod val="50000"/>
              </a:schemeClr>
            </a:solidFill>
            <a:ln>
              <a:noFill/>
            </a:ln>
            <a:effectLst/>
          </c:spPr>
          <c:invertIfNegative val="0"/>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Precip!$ES$73:$FO$73</c:f>
              <c:numCache>
                <c:formatCode>General</c:formatCode>
                <c:ptCount val="22"/>
                <c:pt idx="0">
                  <c:v>39.599999999999994</c:v>
                </c:pt>
                <c:pt idx="1">
                  <c:v>25.299999999999994</c:v>
                </c:pt>
                <c:pt idx="2">
                  <c:v>22.6</c:v>
                </c:pt>
                <c:pt idx="3">
                  <c:v>21.999999999999993</c:v>
                </c:pt>
                <c:pt idx="6">
                  <c:v>162.89999999999986</c:v>
                </c:pt>
                <c:pt idx="7">
                  <c:v>166.60000000000002</c:v>
                </c:pt>
                <c:pt idx="8">
                  <c:v>185.2</c:v>
                </c:pt>
                <c:pt idx="9">
                  <c:v>151.2999999999999</c:v>
                </c:pt>
                <c:pt idx="12">
                  <c:v>43.300000000000004</c:v>
                </c:pt>
                <c:pt idx="13">
                  <c:v>33.700000000000017</c:v>
                </c:pt>
                <c:pt idx="14">
                  <c:v>38.70000000000001</c:v>
                </c:pt>
                <c:pt idx="15">
                  <c:v>38.799999999999997</c:v>
                </c:pt>
                <c:pt idx="18">
                  <c:v>130.50000000000006</c:v>
                </c:pt>
                <c:pt idx="19">
                  <c:v>161.19999999999999</c:v>
                </c:pt>
                <c:pt idx="20">
                  <c:v>144.40000000000003</c:v>
                </c:pt>
                <c:pt idx="21">
                  <c:v>181.00000000000003</c:v>
                </c:pt>
              </c:numCache>
            </c:numRef>
          </c:val>
          <c:extLst>
            <c:ext xmlns:c16="http://schemas.microsoft.com/office/drawing/2014/chart" uri="{C3380CC4-5D6E-409C-BE32-E72D297353CC}">
              <c16:uniqueId val="{00000002-3EFC-4884-8DB1-288FE5322167}"/>
            </c:ext>
          </c:extLst>
        </c:ser>
        <c:dLbls>
          <c:showLegendKey val="0"/>
          <c:showVal val="0"/>
          <c:showCatName val="0"/>
          <c:showSerName val="0"/>
          <c:showPercent val="0"/>
          <c:showBubbleSize val="0"/>
        </c:dLbls>
        <c:gapWidth val="150"/>
        <c:overlap val="100"/>
        <c:axId val="602076080"/>
        <c:axId val="602077392"/>
      </c:barChart>
      <c:lineChart>
        <c:grouping val="standard"/>
        <c:varyColors val="0"/>
        <c:ser>
          <c:idx val="3"/>
          <c:order val="3"/>
          <c:tx>
            <c:strRef>
              <c:f>Precip!$ES$74</c:f>
              <c:strCache>
                <c:ptCount val="1"/>
                <c:pt idx="0">
                  <c:v>0</c:v>
                </c:pt>
              </c:strCache>
            </c:strRef>
          </c:tx>
          <c:spPr>
            <a:ln w="12700" cap="rnd">
              <a:solidFill>
                <a:srgbClr val="FF0000"/>
              </a:solidFill>
              <a:round/>
            </a:ln>
            <a:effectLst/>
          </c:spPr>
          <c:marker>
            <c:symbol val="none"/>
          </c:marker>
          <c:cat>
            <c:strRef>
              <c:f>Precip!$ES$6:$FO$6</c:f>
              <c:strCache>
                <c:ptCount val="22"/>
                <c:pt idx="0">
                  <c:v>RCP 4.5 2030</c:v>
                </c:pt>
                <c:pt idx="1">
                  <c:v>RCP 4.5 2050</c:v>
                </c:pt>
                <c:pt idx="2">
                  <c:v>RCP 8.5 2030</c:v>
                </c:pt>
                <c:pt idx="3">
                  <c:v>RCP 8.5 2050</c:v>
                </c:pt>
                <c:pt idx="6">
                  <c:v>RCP 4.5 2030</c:v>
                </c:pt>
                <c:pt idx="7">
                  <c:v>RCP 4.5 2050</c:v>
                </c:pt>
                <c:pt idx="8">
                  <c:v>RCP 8.5 2030</c:v>
                </c:pt>
                <c:pt idx="9">
                  <c:v>RCP 8.5 2050</c:v>
                </c:pt>
                <c:pt idx="12">
                  <c:v>RCP 4.5 2030</c:v>
                </c:pt>
                <c:pt idx="13">
                  <c:v>RCP 4.5 2050</c:v>
                </c:pt>
                <c:pt idx="14">
                  <c:v>RCP 8.5 2030</c:v>
                </c:pt>
                <c:pt idx="15">
                  <c:v>RCP 8.5 2050</c:v>
                </c:pt>
                <c:pt idx="18">
                  <c:v>RCP 4.5 2030</c:v>
                </c:pt>
                <c:pt idx="19">
                  <c:v>RCP 4.5 2050</c:v>
                </c:pt>
                <c:pt idx="20">
                  <c:v>RCP 8.5 2030</c:v>
                </c:pt>
                <c:pt idx="21">
                  <c:v>RCP 8.5 2050</c:v>
                </c:pt>
              </c:strCache>
            </c:strRef>
          </c:cat>
          <c:val>
            <c:numRef>
              <c:f>Precip!$ES$74:$FO$74</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3-3EFC-4884-8DB1-288FE5322167}"/>
            </c:ext>
          </c:extLst>
        </c:ser>
        <c:dLbls>
          <c:showLegendKey val="0"/>
          <c:showVal val="0"/>
          <c:showCatName val="0"/>
          <c:showSerName val="0"/>
          <c:showPercent val="0"/>
          <c:showBubbleSize val="0"/>
        </c:dLbls>
        <c:marker val="1"/>
        <c:smooth val="0"/>
        <c:axId val="602076080"/>
        <c:axId val="602077392"/>
      </c:lineChart>
      <c:catAx>
        <c:axId val="602076080"/>
        <c:scaling>
          <c:orientation val="minMax"/>
        </c:scaling>
        <c:delete val="1"/>
        <c:axPos val="b"/>
        <c:numFmt formatCode="General" sourceLinked="1"/>
        <c:majorTickMark val="none"/>
        <c:minorTickMark val="none"/>
        <c:tickLblPos val="nextTo"/>
        <c:crossAx val="602077392"/>
        <c:crosses val="autoZero"/>
        <c:auto val="1"/>
        <c:lblAlgn val="ctr"/>
        <c:lblOffset val="100"/>
        <c:noMultiLvlLbl val="0"/>
      </c:catAx>
      <c:valAx>
        <c:axId val="602077392"/>
        <c:scaling>
          <c:orientation val="minMax"/>
          <c:max val="200"/>
          <c:min val="-200"/>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Change in Rain (mm)</a:t>
                </a:r>
              </a:p>
            </c:rich>
          </c:tx>
          <c:layout>
            <c:manualLayout>
              <c:xMode val="edge"/>
              <c:yMode val="edge"/>
              <c:x val="2.4374030578329271E-2"/>
              <c:y val="0.3154240182128628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76080"/>
        <c:crosses val="autoZero"/>
        <c:crossBetween val="between"/>
        <c:majorUnit val="1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43335525891083"/>
          <c:y val="8.6240689925519406E-2"/>
          <c:w val="0.85319261416275993"/>
          <c:h val="0.50705513045679174"/>
        </c:manualLayout>
      </c:layout>
      <c:barChart>
        <c:barDir val="col"/>
        <c:grouping val="stacked"/>
        <c:varyColors val="0"/>
        <c:ser>
          <c:idx val="0"/>
          <c:order val="0"/>
          <c:tx>
            <c:strRef>
              <c:f>'WC and TempStress'!$BK$32</c:f>
              <c:strCache>
                <c:ptCount val="1"/>
                <c:pt idx="0">
                  <c:v>Minimum</c:v>
                </c:pt>
              </c:strCache>
            </c:strRef>
          </c:tx>
          <c:spPr>
            <a:solidFill>
              <a:schemeClr val="accent5">
                <a:lumMod val="60000"/>
                <a:lumOff val="40000"/>
              </a:schemeClr>
            </a:solidFill>
            <a:ln>
              <a:noFill/>
            </a:ln>
            <a:effectLst/>
          </c:spPr>
          <c:invertIfNegative val="0"/>
          <c:cat>
            <c:strRef>
              <c:f>'WC and TempStress'!$BK$24:$CG$24</c:f>
              <c:strCache>
                <c:ptCount val="23"/>
                <c:pt idx="1">
                  <c:v>RCP 4.5 2030</c:v>
                </c:pt>
                <c:pt idx="2">
                  <c:v>RCP 4.5 2050</c:v>
                </c:pt>
                <c:pt idx="3">
                  <c:v>RCP 8.5 2030</c:v>
                </c:pt>
                <c:pt idx="4">
                  <c:v>RCP 8.5 2050</c:v>
                </c:pt>
                <c:pt idx="7">
                  <c:v>RCP 4.5 2030</c:v>
                </c:pt>
                <c:pt idx="8">
                  <c:v>RCP 4.5 2050</c:v>
                </c:pt>
                <c:pt idx="9">
                  <c:v>RCP 8.5 2030</c:v>
                </c:pt>
                <c:pt idx="10">
                  <c:v>RCP 8.5 2050</c:v>
                </c:pt>
                <c:pt idx="13">
                  <c:v>RCP 4.5 2030</c:v>
                </c:pt>
                <c:pt idx="14">
                  <c:v>RCP 4.5 2050</c:v>
                </c:pt>
                <c:pt idx="15">
                  <c:v>RCP 8.5 2030</c:v>
                </c:pt>
                <c:pt idx="16">
                  <c:v>RCP 8.5 2050</c:v>
                </c:pt>
                <c:pt idx="19">
                  <c:v>RCP 4.5 2030</c:v>
                </c:pt>
                <c:pt idx="20">
                  <c:v>RCP 4.5 2050</c:v>
                </c:pt>
                <c:pt idx="21">
                  <c:v>RCP 8.5 2030</c:v>
                </c:pt>
                <c:pt idx="22">
                  <c:v>RCP 8.5 2050</c:v>
                </c:pt>
              </c:strCache>
            </c:strRef>
          </c:cat>
          <c:val>
            <c:numRef>
              <c:f>'WC and TempStress'!$BK$32:$CG$32</c:f>
              <c:numCache>
                <c:formatCode>0.00</c:formatCode>
                <c:ptCount val="23"/>
                <c:pt idx="0">
                  <c:v>0</c:v>
                </c:pt>
                <c:pt idx="1">
                  <c:v>-2.1733333333333462</c:v>
                </c:pt>
                <c:pt idx="2">
                  <c:v>-0.9000000000000199</c:v>
                </c:pt>
                <c:pt idx="3">
                  <c:v>-1.1800000000000068</c:v>
                </c:pt>
                <c:pt idx="4">
                  <c:v>-2.8600000000000136</c:v>
                </c:pt>
                <c:pt idx="7">
                  <c:v>-13.36734693877554</c:v>
                </c:pt>
                <c:pt idx="8">
                  <c:v>-20.934396258503398</c:v>
                </c:pt>
                <c:pt idx="9">
                  <c:v>-20.104081632653063</c:v>
                </c:pt>
                <c:pt idx="10">
                  <c:v>-19.820090702947851</c:v>
                </c:pt>
                <c:pt idx="13">
                  <c:v>-16.84999999999998</c:v>
                </c:pt>
                <c:pt idx="14">
                  <c:v>-23.276515151515142</c:v>
                </c:pt>
                <c:pt idx="15">
                  <c:v>-25.874999999999986</c:v>
                </c:pt>
                <c:pt idx="16">
                  <c:v>-21.385606060606051</c:v>
                </c:pt>
                <c:pt idx="19">
                  <c:v>-44.479692307692289</c:v>
                </c:pt>
                <c:pt idx="20">
                  <c:v>-44.867918367346974</c:v>
                </c:pt>
                <c:pt idx="21">
                  <c:v>-44.149999999999977</c:v>
                </c:pt>
                <c:pt idx="22">
                  <c:v>-40.639391304347811</c:v>
                </c:pt>
              </c:numCache>
            </c:numRef>
          </c:val>
          <c:extLst>
            <c:ext xmlns:c16="http://schemas.microsoft.com/office/drawing/2014/chart" uri="{C3380CC4-5D6E-409C-BE32-E72D297353CC}">
              <c16:uniqueId val="{00000000-EA0D-46D5-90F9-0A6FD7DE54F8}"/>
            </c:ext>
          </c:extLst>
        </c:ser>
        <c:ser>
          <c:idx val="1"/>
          <c:order val="1"/>
          <c:tx>
            <c:strRef>
              <c:f>'WC and TempStress'!$BK$33</c:f>
              <c:strCache>
                <c:ptCount val="1"/>
                <c:pt idx="0">
                  <c:v>Average</c:v>
                </c:pt>
              </c:strCache>
            </c:strRef>
          </c:tx>
          <c:spPr>
            <a:solidFill>
              <a:schemeClr val="accent5">
                <a:lumMod val="75000"/>
              </a:schemeClr>
            </a:solidFill>
            <a:ln>
              <a:noFill/>
            </a:ln>
            <a:effectLst/>
          </c:spPr>
          <c:invertIfNegative val="0"/>
          <c:cat>
            <c:strRef>
              <c:f>'WC and TempStress'!$BK$24:$CG$24</c:f>
              <c:strCache>
                <c:ptCount val="23"/>
                <c:pt idx="1">
                  <c:v>RCP 4.5 2030</c:v>
                </c:pt>
                <c:pt idx="2">
                  <c:v>RCP 4.5 2050</c:v>
                </c:pt>
                <c:pt idx="3">
                  <c:v>RCP 8.5 2030</c:v>
                </c:pt>
                <c:pt idx="4">
                  <c:v>RCP 8.5 2050</c:v>
                </c:pt>
                <c:pt idx="7">
                  <c:v>RCP 4.5 2030</c:v>
                </c:pt>
                <c:pt idx="8">
                  <c:v>RCP 4.5 2050</c:v>
                </c:pt>
                <c:pt idx="9">
                  <c:v>RCP 8.5 2030</c:v>
                </c:pt>
                <c:pt idx="10">
                  <c:v>RCP 8.5 2050</c:v>
                </c:pt>
                <c:pt idx="13">
                  <c:v>RCP 4.5 2030</c:v>
                </c:pt>
                <c:pt idx="14">
                  <c:v>RCP 4.5 2050</c:v>
                </c:pt>
                <c:pt idx="15">
                  <c:v>RCP 8.5 2030</c:v>
                </c:pt>
                <c:pt idx="16">
                  <c:v>RCP 8.5 2050</c:v>
                </c:pt>
                <c:pt idx="19">
                  <c:v>RCP 4.5 2030</c:v>
                </c:pt>
                <c:pt idx="20">
                  <c:v>RCP 4.5 2050</c:v>
                </c:pt>
                <c:pt idx="21">
                  <c:v>RCP 8.5 2030</c:v>
                </c:pt>
                <c:pt idx="22">
                  <c:v>RCP 8.5 2050</c:v>
                </c:pt>
              </c:strCache>
            </c:strRef>
          </c:cat>
          <c:val>
            <c:numRef>
              <c:f>'WC and TempStress'!$BK$33:$CG$33</c:f>
              <c:numCache>
                <c:formatCode>0.00</c:formatCode>
                <c:ptCount val="23"/>
                <c:pt idx="0" formatCode="General">
                  <c:v>0</c:v>
                </c:pt>
                <c:pt idx="1">
                  <c:v>3.6099999999999852</c:v>
                </c:pt>
                <c:pt idx="2">
                  <c:v>3.6599999999999824</c:v>
                </c:pt>
                <c:pt idx="3">
                  <c:v>3.2000000000000028</c:v>
                </c:pt>
                <c:pt idx="4">
                  <c:v>2.4799999999999756</c:v>
                </c:pt>
                <c:pt idx="7">
                  <c:v>1.0673469387755148</c:v>
                </c:pt>
                <c:pt idx="8">
                  <c:v>0.4822704081632736</c:v>
                </c:pt>
                <c:pt idx="9">
                  <c:v>0.67346938775510523</c:v>
                </c:pt>
                <c:pt idx="10">
                  <c:v>0.56213151927437366</c:v>
                </c:pt>
                <c:pt idx="13">
                  <c:v>0.80833333333336554</c:v>
                </c:pt>
                <c:pt idx="14">
                  <c:v>0.36893939393939945</c:v>
                </c:pt>
                <c:pt idx="15">
                  <c:v>0.37500000000002842</c:v>
                </c:pt>
                <c:pt idx="16">
                  <c:v>7.8030303030345749E-2</c:v>
                </c:pt>
                <c:pt idx="19">
                  <c:v>1.545307692307631</c:v>
                </c:pt>
                <c:pt idx="20">
                  <c:v>2.4851428571428187</c:v>
                </c:pt>
                <c:pt idx="21">
                  <c:v>2.1919999999999789</c:v>
                </c:pt>
                <c:pt idx="22">
                  <c:v>3.5040869565217179</c:v>
                </c:pt>
              </c:numCache>
            </c:numRef>
          </c:val>
          <c:extLst>
            <c:ext xmlns:c16="http://schemas.microsoft.com/office/drawing/2014/chart" uri="{C3380CC4-5D6E-409C-BE32-E72D297353CC}">
              <c16:uniqueId val="{00000001-EA0D-46D5-90F9-0A6FD7DE54F8}"/>
            </c:ext>
          </c:extLst>
        </c:ser>
        <c:ser>
          <c:idx val="2"/>
          <c:order val="2"/>
          <c:tx>
            <c:strRef>
              <c:f>'WC and TempStress'!$BK$34</c:f>
              <c:strCache>
                <c:ptCount val="1"/>
                <c:pt idx="0">
                  <c:v>Maximum</c:v>
                </c:pt>
              </c:strCache>
            </c:strRef>
          </c:tx>
          <c:spPr>
            <a:solidFill>
              <a:schemeClr val="accent5">
                <a:lumMod val="50000"/>
              </a:schemeClr>
            </a:solidFill>
            <a:ln>
              <a:noFill/>
            </a:ln>
            <a:effectLst/>
          </c:spPr>
          <c:invertIfNegative val="0"/>
          <c:cat>
            <c:strRef>
              <c:f>'WC and TempStress'!$BK$24:$CG$24</c:f>
              <c:strCache>
                <c:ptCount val="23"/>
                <c:pt idx="1">
                  <c:v>RCP 4.5 2030</c:v>
                </c:pt>
                <c:pt idx="2">
                  <c:v>RCP 4.5 2050</c:v>
                </c:pt>
                <c:pt idx="3">
                  <c:v>RCP 8.5 2030</c:v>
                </c:pt>
                <c:pt idx="4">
                  <c:v>RCP 8.5 2050</c:v>
                </c:pt>
                <c:pt idx="7">
                  <c:v>RCP 4.5 2030</c:v>
                </c:pt>
                <c:pt idx="8">
                  <c:v>RCP 4.5 2050</c:v>
                </c:pt>
                <c:pt idx="9">
                  <c:v>RCP 8.5 2030</c:v>
                </c:pt>
                <c:pt idx="10">
                  <c:v>RCP 8.5 2050</c:v>
                </c:pt>
                <c:pt idx="13">
                  <c:v>RCP 4.5 2030</c:v>
                </c:pt>
                <c:pt idx="14">
                  <c:v>RCP 4.5 2050</c:v>
                </c:pt>
                <c:pt idx="15">
                  <c:v>RCP 8.5 2030</c:v>
                </c:pt>
                <c:pt idx="16">
                  <c:v>RCP 8.5 2050</c:v>
                </c:pt>
                <c:pt idx="19">
                  <c:v>RCP 4.5 2030</c:v>
                </c:pt>
                <c:pt idx="20">
                  <c:v>RCP 4.5 2050</c:v>
                </c:pt>
                <c:pt idx="21">
                  <c:v>RCP 8.5 2030</c:v>
                </c:pt>
                <c:pt idx="22">
                  <c:v>RCP 8.5 2050</c:v>
                </c:pt>
              </c:strCache>
            </c:strRef>
          </c:cat>
          <c:val>
            <c:numRef>
              <c:f>'WC and TempStress'!$BK$34:$CG$34</c:f>
              <c:numCache>
                <c:formatCode>0.00</c:formatCode>
                <c:ptCount val="23"/>
                <c:pt idx="0" formatCode="General">
                  <c:v>0</c:v>
                </c:pt>
                <c:pt idx="1">
                  <c:v>7.7433333333333252</c:v>
                </c:pt>
                <c:pt idx="2">
                  <c:v>7.4199999999999733</c:v>
                </c:pt>
                <c:pt idx="3">
                  <c:v>6.5399999999999778</c:v>
                </c:pt>
                <c:pt idx="4">
                  <c:v>6.2599999999999767</c:v>
                </c:pt>
                <c:pt idx="7">
                  <c:v>6.2326530612244682</c:v>
                </c:pt>
                <c:pt idx="8">
                  <c:v>6.073937074829928</c:v>
                </c:pt>
                <c:pt idx="9">
                  <c:v>6.2571428571428669</c:v>
                </c:pt>
                <c:pt idx="10">
                  <c:v>6.2710204081632526</c:v>
                </c:pt>
                <c:pt idx="13">
                  <c:v>6.9500000000000171</c:v>
                </c:pt>
                <c:pt idx="14">
                  <c:v>6.278030303030306</c:v>
                </c:pt>
                <c:pt idx="15">
                  <c:v>6.1750000000000114</c:v>
                </c:pt>
                <c:pt idx="16">
                  <c:v>6.5325757575758132</c:v>
                </c:pt>
                <c:pt idx="19">
                  <c:v>8.3703076923077049</c:v>
                </c:pt>
                <c:pt idx="20">
                  <c:v>9.5667755102040246</c:v>
                </c:pt>
                <c:pt idx="21">
                  <c:v>9.0439999999999827</c:v>
                </c:pt>
                <c:pt idx="22">
                  <c:v>10.614956521739117</c:v>
                </c:pt>
              </c:numCache>
            </c:numRef>
          </c:val>
          <c:extLst>
            <c:ext xmlns:c16="http://schemas.microsoft.com/office/drawing/2014/chart" uri="{C3380CC4-5D6E-409C-BE32-E72D297353CC}">
              <c16:uniqueId val="{00000002-EA0D-46D5-90F9-0A6FD7DE54F8}"/>
            </c:ext>
          </c:extLst>
        </c:ser>
        <c:dLbls>
          <c:showLegendKey val="0"/>
          <c:showVal val="0"/>
          <c:showCatName val="0"/>
          <c:showSerName val="0"/>
          <c:showPercent val="0"/>
          <c:showBubbleSize val="0"/>
        </c:dLbls>
        <c:gapWidth val="150"/>
        <c:overlap val="100"/>
        <c:axId val="598167568"/>
        <c:axId val="598161336"/>
      </c:barChart>
      <c:lineChart>
        <c:grouping val="standard"/>
        <c:varyColors val="0"/>
        <c:ser>
          <c:idx val="3"/>
          <c:order val="3"/>
          <c:tx>
            <c:strRef>
              <c:f>'WC and TempStress'!$BK$35</c:f>
              <c:strCache>
                <c:ptCount val="1"/>
                <c:pt idx="0">
                  <c:v>0.00</c:v>
                </c:pt>
              </c:strCache>
            </c:strRef>
          </c:tx>
          <c:spPr>
            <a:ln w="12700" cap="rnd">
              <a:solidFill>
                <a:srgbClr val="FF0000"/>
              </a:solidFill>
              <a:round/>
            </a:ln>
            <a:effectLst/>
          </c:spPr>
          <c:marker>
            <c:symbol val="none"/>
          </c:marker>
          <c:cat>
            <c:strRef>
              <c:f>'WC and TempStress'!$BK$24:$CG$24</c:f>
              <c:strCache>
                <c:ptCount val="23"/>
                <c:pt idx="1">
                  <c:v>RCP 4.5 2030</c:v>
                </c:pt>
                <c:pt idx="2">
                  <c:v>RCP 4.5 2050</c:v>
                </c:pt>
                <c:pt idx="3">
                  <c:v>RCP 8.5 2030</c:v>
                </c:pt>
                <c:pt idx="4">
                  <c:v>RCP 8.5 2050</c:v>
                </c:pt>
                <c:pt idx="7">
                  <c:v>RCP 4.5 2030</c:v>
                </c:pt>
                <c:pt idx="8">
                  <c:v>RCP 4.5 2050</c:v>
                </c:pt>
                <c:pt idx="9">
                  <c:v>RCP 8.5 2030</c:v>
                </c:pt>
                <c:pt idx="10">
                  <c:v>RCP 8.5 2050</c:v>
                </c:pt>
                <c:pt idx="13">
                  <c:v>RCP 4.5 2030</c:v>
                </c:pt>
                <c:pt idx="14">
                  <c:v>RCP 4.5 2050</c:v>
                </c:pt>
                <c:pt idx="15">
                  <c:v>RCP 8.5 2030</c:v>
                </c:pt>
                <c:pt idx="16">
                  <c:v>RCP 8.5 2050</c:v>
                </c:pt>
                <c:pt idx="19">
                  <c:v>RCP 4.5 2030</c:v>
                </c:pt>
                <c:pt idx="20">
                  <c:v>RCP 4.5 2050</c:v>
                </c:pt>
                <c:pt idx="21">
                  <c:v>RCP 8.5 2030</c:v>
                </c:pt>
                <c:pt idx="22">
                  <c:v>RCP 8.5 2050</c:v>
                </c:pt>
              </c:strCache>
            </c:strRef>
          </c:cat>
          <c:val>
            <c:numRef>
              <c:f>'WC and TempStress'!$BK$35:$CG$35</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mooth val="0"/>
          <c:extLst>
            <c:ext xmlns:c16="http://schemas.microsoft.com/office/drawing/2014/chart" uri="{C3380CC4-5D6E-409C-BE32-E72D297353CC}">
              <c16:uniqueId val="{00000003-EA0D-46D5-90F9-0A6FD7DE54F8}"/>
            </c:ext>
          </c:extLst>
        </c:ser>
        <c:dLbls>
          <c:showLegendKey val="0"/>
          <c:showVal val="0"/>
          <c:showCatName val="0"/>
          <c:showSerName val="0"/>
          <c:showPercent val="0"/>
          <c:showBubbleSize val="0"/>
        </c:dLbls>
        <c:marker val="1"/>
        <c:smooth val="0"/>
        <c:axId val="598167568"/>
        <c:axId val="598161336"/>
      </c:lineChart>
      <c:catAx>
        <c:axId val="598167568"/>
        <c:scaling>
          <c:orientation val="minMax"/>
        </c:scaling>
        <c:delete val="1"/>
        <c:axPos val="b"/>
        <c:numFmt formatCode="General" sourceLinked="1"/>
        <c:majorTickMark val="none"/>
        <c:minorTickMark val="none"/>
        <c:tickLblPos val="nextTo"/>
        <c:crossAx val="598161336"/>
        <c:crosses val="autoZero"/>
        <c:auto val="1"/>
        <c:lblAlgn val="ctr"/>
        <c:lblOffset val="100"/>
        <c:noMultiLvlLbl val="0"/>
      </c:catAx>
      <c:valAx>
        <c:axId val="598161336"/>
        <c:scaling>
          <c:orientation val="minMax"/>
          <c:max val="40"/>
          <c:min val="-2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Difference in Water Content in Effective Root Zone</a:t>
                </a:r>
                <a:r>
                  <a:rPr lang="en-US" sz="800" baseline="0"/>
                  <a:t> </a:t>
                </a:r>
                <a:r>
                  <a:rPr lang="en-US" sz="800"/>
                  <a:t>(mm)</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7568"/>
        <c:crosses val="autoZero"/>
        <c:crossBetween val="between"/>
      </c:val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0.13871</cdr:x>
      <cdr:y>0.63455</cdr:y>
    </cdr:from>
    <cdr:to>
      <cdr:x>1</cdr:x>
      <cdr:y>1</cdr:y>
    </cdr:to>
    <cdr:pic>
      <cdr:nvPicPr>
        <cdr:cNvPr id="3" name="Picture 2"/>
        <cdr:cNvPicPr/>
      </cdr:nvPicPr>
      <cdr:blipFill rotWithShape="1">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l="38887" t="81673" r="32609" b="12225"/>
        <a:stretch xmlns:a="http://schemas.openxmlformats.org/drawingml/2006/main"/>
      </cdr:blipFill>
      <cdr:spPr bwMode="auto">
        <a:xfrm xmlns:a="http://schemas.openxmlformats.org/drawingml/2006/main">
          <a:off x="845820" y="949960"/>
          <a:ext cx="4936490" cy="44323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cdr:spPr>
    </cdr:pic>
  </cdr:relSizeAnchor>
  <cdr:relSizeAnchor xmlns:cdr="http://schemas.openxmlformats.org/drawingml/2006/chartDrawing">
    <cdr:from>
      <cdr:x>0.11411</cdr:x>
      <cdr:y>0.02487</cdr:y>
    </cdr:from>
    <cdr:to>
      <cdr:x>0.23883</cdr:x>
      <cdr:y>0.12389</cdr:y>
    </cdr:to>
    <cdr:sp macro="" textlink="">
      <cdr:nvSpPr>
        <cdr:cNvPr id="5" name="TextBox 1">
          <a:extLst xmlns:a="http://schemas.openxmlformats.org/drawingml/2006/main"/>
        </cdr:cNvPr>
        <cdr:cNvSpPr txBox="1"/>
      </cdr:nvSpPr>
      <cdr:spPr>
        <a:xfrm xmlns:a="http://schemas.openxmlformats.org/drawingml/2006/main">
          <a:off x="654047" y="30162"/>
          <a:ext cx="714834" cy="1200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50"/>
            <a:t>Emergence Stage              Vegetative</a:t>
          </a:r>
          <a:r>
            <a:rPr lang="en-GB" sz="1050" baseline="0"/>
            <a:t> Stage              Flowering Stage        Yield Formation Stage</a:t>
          </a:r>
          <a:endParaRPr lang="en-GB" sz="1050"/>
        </a:p>
      </cdr:txBody>
    </cdr:sp>
  </cdr:relSizeAnchor>
</c:userShapes>
</file>

<file path=word/drawings/drawing2.xml><?xml version="1.0" encoding="utf-8"?>
<c:userShapes xmlns:c="http://schemas.openxmlformats.org/drawingml/2006/chart">
  <cdr:relSizeAnchor xmlns:cdr="http://schemas.openxmlformats.org/drawingml/2006/chartDrawing">
    <cdr:from>
      <cdr:x>0.13871</cdr:x>
      <cdr:y>0.63455</cdr:y>
    </cdr:from>
    <cdr:to>
      <cdr:x>1</cdr:x>
      <cdr:y>1</cdr:y>
    </cdr:to>
    <cdr:pic>
      <cdr:nvPicPr>
        <cdr:cNvPr id="4" name="Picture 3"/>
        <cdr:cNvPicPr/>
      </cdr:nvPicPr>
      <cdr:blipFill rotWithShape="1">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l="38887" t="81673" r="32609" b="12225"/>
        <a:stretch xmlns:a="http://schemas.openxmlformats.org/drawingml/2006/main"/>
      </cdr:blipFill>
      <cdr:spPr bwMode="auto">
        <a:xfrm xmlns:a="http://schemas.openxmlformats.org/drawingml/2006/main">
          <a:off x="845820" y="949960"/>
          <a:ext cx="4936490" cy="44323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cdr:spPr>
    </cdr:pic>
  </cdr:relSizeAnchor>
  <cdr:relSizeAnchor xmlns:cdr="http://schemas.openxmlformats.org/drawingml/2006/chartDrawing">
    <cdr:from>
      <cdr:x>0.12076</cdr:x>
      <cdr:y>0</cdr:y>
    </cdr:from>
    <cdr:to>
      <cdr:x>0.24548</cdr:x>
      <cdr:y>0.09902</cdr:y>
    </cdr:to>
    <cdr:sp macro="" textlink="">
      <cdr:nvSpPr>
        <cdr:cNvPr id="5" name="TextBox 1">
          <a:extLst xmlns:a="http://schemas.openxmlformats.org/drawingml/2006/main"/>
        </cdr:cNvPr>
        <cdr:cNvSpPr txBox="1"/>
      </cdr:nvSpPr>
      <cdr:spPr>
        <a:xfrm xmlns:a="http://schemas.openxmlformats.org/drawingml/2006/main">
          <a:off x="692146" y="0"/>
          <a:ext cx="714834" cy="1200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50"/>
            <a:t>Emergence Stage              Vegetative</a:t>
          </a:r>
          <a:r>
            <a:rPr lang="en-GB" sz="1050" baseline="0"/>
            <a:t> Stage            Flowering Stage         Yield Formation Stage</a:t>
          </a:r>
          <a:endParaRPr lang="en-GB" sz="1050"/>
        </a:p>
      </cdr:txBody>
    </cdr:sp>
  </cdr:relSizeAnchor>
</c:userShapes>
</file>

<file path=word/drawings/drawing3.xml><?xml version="1.0" encoding="utf-8"?>
<c:userShapes xmlns:c="http://schemas.openxmlformats.org/drawingml/2006/chart">
  <cdr:relSizeAnchor xmlns:cdr="http://schemas.openxmlformats.org/drawingml/2006/chartDrawing">
    <cdr:from>
      <cdr:x>0.13871</cdr:x>
      <cdr:y>0.58644</cdr:y>
    </cdr:from>
    <cdr:to>
      <cdr:x>1</cdr:x>
      <cdr:y>0.86005</cdr:y>
    </cdr:to>
    <cdr:pic>
      <cdr:nvPicPr>
        <cdr:cNvPr id="4" name="Picture 3"/>
        <cdr:cNvPicPr/>
      </cdr:nvPicPr>
      <cdr:blipFill rotWithShape="1">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l="38887" t="81673" r="32609" b="12225"/>
        <a:stretch xmlns:a="http://schemas.openxmlformats.org/drawingml/2006/main"/>
      </cdr:blipFill>
      <cdr:spPr bwMode="auto">
        <a:xfrm xmlns:a="http://schemas.openxmlformats.org/drawingml/2006/main">
          <a:off x="845820" y="949960"/>
          <a:ext cx="4936490" cy="44323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cdr:spPr>
    </cdr:pic>
  </cdr:relSizeAnchor>
  <cdr:relSizeAnchor xmlns:cdr="http://schemas.openxmlformats.org/drawingml/2006/chartDrawing">
    <cdr:from>
      <cdr:x>0.11993</cdr:x>
      <cdr:y>0</cdr:y>
    </cdr:from>
    <cdr:to>
      <cdr:x>0.24465</cdr:x>
      <cdr:y>0.07414</cdr:y>
    </cdr:to>
    <cdr:sp macro="" textlink="">
      <cdr:nvSpPr>
        <cdr:cNvPr id="5" name="TextBox 1">
          <a:extLst xmlns:a="http://schemas.openxmlformats.org/drawingml/2006/main"/>
        </cdr:cNvPr>
        <cdr:cNvSpPr txBox="1"/>
      </cdr:nvSpPr>
      <cdr:spPr>
        <a:xfrm xmlns:a="http://schemas.openxmlformats.org/drawingml/2006/main">
          <a:off x="687384" y="-6810375"/>
          <a:ext cx="714834" cy="1200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50"/>
            <a:t>Emergence Stage              Vegetative</a:t>
          </a:r>
          <a:r>
            <a:rPr lang="en-GB" sz="1050" baseline="0"/>
            <a:t> Stage              Flowering Stage       Yield Formation Stage</a:t>
          </a:r>
          <a:endParaRPr lang="en-GB" sz="105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4C9C-00DA-4C6C-BF82-EBB41688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5755</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Thompson</dc:creator>
  <cp:keywords/>
  <dc:description/>
  <cp:lastModifiedBy>Erika Thompson</cp:lastModifiedBy>
  <cp:revision>5</cp:revision>
  <cp:lastPrinted>2019-03-28T09:52:00Z</cp:lastPrinted>
  <dcterms:created xsi:type="dcterms:W3CDTF">2019-06-19T16:04:00Z</dcterms:created>
  <dcterms:modified xsi:type="dcterms:W3CDTF">2019-06-24T10:11:00Z</dcterms:modified>
</cp:coreProperties>
</file>